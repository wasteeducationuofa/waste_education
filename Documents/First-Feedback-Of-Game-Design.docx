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9635B3" w14:textId="77777777" w:rsidR="00483A10" w:rsidRDefault="006D63DF">
      <w:pPr>
        <w:pStyle w:val="1"/>
        <w:contextualSpacing w:val="0"/>
        <w:jc w:val="center"/>
        <w:rPr>
          <w:rFonts w:ascii="Georgia" w:eastAsia="Georgia" w:hAnsi="Georgia" w:cs="Georgia"/>
          <w:b/>
          <w:sz w:val="36"/>
          <w:szCs w:val="36"/>
        </w:rPr>
      </w:pPr>
      <w:bookmarkStart w:id="0" w:name="h.wwajd3spbrva" w:colFirst="0" w:colLast="0"/>
      <w:bookmarkStart w:id="1" w:name="_GoBack"/>
      <w:bookmarkEnd w:id="0"/>
      <w:bookmarkEnd w:id="1"/>
      <w:r>
        <w:rPr>
          <w:rFonts w:ascii="Georgia" w:eastAsia="Georgia" w:hAnsi="Georgia" w:cs="Georgia"/>
          <w:b/>
          <w:sz w:val="36"/>
          <w:szCs w:val="36"/>
        </w:rPr>
        <w:t>Waste</w:t>
      </w:r>
      <w:r>
        <w:rPr>
          <w:rFonts w:ascii="Georgia" w:eastAsia="宋体" w:hAnsi="Georgia" w:cs="Georgia" w:hint="eastAsia"/>
          <w:b/>
          <w:sz w:val="36"/>
          <w:szCs w:val="36"/>
          <w:lang w:val="en-US"/>
        </w:rPr>
        <w:t xml:space="preserve"> </w:t>
      </w:r>
      <w:r>
        <w:rPr>
          <w:rFonts w:ascii="Georgia" w:eastAsia="Georgia" w:hAnsi="Georgia" w:cs="Georgia"/>
          <w:b/>
          <w:sz w:val="36"/>
          <w:szCs w:val="36"/>
        </w:rPr>
        <w:t>Education</w:t>
      </w:r>
      <w:r>
        <w:rPr>
          <w:rFonts w:ascii="Georgia" w:eastAsia="宋体" w:hAnsi="Georgia" w:cs="Georgia" w:hint="eastAsia"/>
          <w:b/>
          <w:sz w:val="36"/>
          <w:szCs w:val="36"/>
          <w:lang w:val="en-US"/>
        </w:rPr>
        <w:t xml:space="preserve"> </w:t>
      </w:r>
      <w:r>
        <w:rPr>
          <w:rFonts w:ascii="Georgia" w:eastAsia="Georgia" w:hAnsi="Georgia" w:cs="Georgia"/>
          <w:b/>
          <w:sz w:val="36"/>
          <w:szCs w:val="36"/>
        </w:rPr>
        <w:t>System Game Design</w:t>
      </w:r>
    </w:p>
    <w:p w14:paraId="5F96E579" w14:textId="77777777" w:rsidR="00911CD7" w:rsidRDefault="000567D4">
      <w:pPr>
        <w:pStyle w:val="1"/>
        <w:contextualSpacing w:val="0"/>
        <w:jc w:val="center"/>
      </w:pPr>
      <w:hyperlink r:id="rId6"/>
    </w:p>
    <w:p w14:paraId="3AEE3DCE" w14:textId="77777777" w:rsidR="00911CD7" w:rsidRPr="00945692" w:rsidRDefault="006D63DF">
      <w:pPr>
        <w:pStyle w:val="3"/>
        <w:contextualSpacing w:val="0"/>
        <w:rPr>
          <w:rFonts w:ascii="Georgia" w:eastAsia="Georgia" w:hAnsi="Georgia" w:cs="Georgia"/>
          <w:b/>
          <w:color w:val="000000"/>
        </w:rPr>
      </w:pPr>
      <w:bookmarkStart w:id="2" w:name="h.6hd2nlwnm4d3" w:colFirst="0" w:colLast="0"/>
      <w:bookmarkEnd w:id="2"/>
      <w:r w:rsidRPr="00945692">
        <w:rPr>
          <w:rFonts w:ascii="Georgia" w:eastAsia="Georgia" w:hAnsi="Georgia" w:cs="Georgia"/>
          <w:b/>
          <w:color w:val="000000"/>
        </w:rPr>
        <w:t>Instruction</w:t>
      </w:r>
      <w:r w:rsidRPr="00945692">
        <w:rPr>
          <w:rFonts w:ascii="宋体" w:eastAsia="宋体" w:hAnsi="宋体" w:cs="宋体" w:hint="eastAsia"/>
          <w:b/>
          <w:color w:val="000000"/>
        </w:rPr>
        <w:t>：</w:t>
      </w:r>
    </w:p>
    <w:p w14:paraId="60C5E26C" w14:textId="77777777" w:rsidR="00911CD7" w:rsidRDefault="006D63DF">
      <w:pPr>
        <w:jc w:val="both"/>
        <w:rPr>
          <w:rFonts w:ascii="Georgia" w:eastAsia="Georgia" w:hAnsi="Georgia" w:cs="Georgia"/>
        </w:rPr>
      </w:pPr>
      <w:commentRangeStart w:id="3"/>
      <w:r>
        <w:rPr>
          <w:rFonts w:ascii="Georgia" w:eastAsia="Georgia" w:hAnsi="Georgia" w:cs="Georgia"/>
        </w:rPr>
        <w:t>Waste</w:t>
      </w:r>
      <w:commentRangeEnd w:id="3"/>
      <w:r w:rsidR="00D127E0">
        <w:rPr>
          <w:rStyle w:val="a6"/>
        </w:rPr>
        <w:commentReference w:id="3"/>
      </w:r>
      <w:r w:rsidR="00BA0328">
        <w:rPr>
          <w:rFonts w:ascii="Georgia" w:eastAsia="Georgia" w:hAnsi="Georgia" w:cs="Georgia"/>
        </w:rPr>
        <w:t xml:space="preserve"> </w:t>
      </w:r>
      <w:r>
        <w:rPr>
          <w:rFonts w:ascii="Georgia" w:eastAsia="Georgia" w:hAnsi="Georgia" w:cs="Georgia"/>
        </w:rPr>
        <w:t>Education</w:t>
      </w:r>
      <w:r w:rsidR="00BA0328">
        <w:rPr>
          <w:rFonts w:ascii="Georgia" w:eastAsia="Georgia" w:hAnsi="Georgia" w:cs="Georgia"/>
        </w:rPr>
        <w:t xml:space="preserve"> </w:t>
      </w:r>
      <w:r>
        <w:rPr>
          <w:rFonts w:ascii="Georgia" w:eastAsia="Georgia" w:hAnsi="Georgia" w:cs="Georgia"/>
        </w:rPr>
        <w:t xml:space="preserve">System(WES) is aimed to </w:t>
      </w:r>
      <w:r w:rsidR="00EB51B6">
        <w:rPr>
          <w:rFonts w:ascii="Georgia" w:eastAsia="Georgia" w:hAnsi="Georgia" w:cs="Georgia"/>
        </w:rPr>
        <w:t>help</w:t>
      </w:r>
      <w:r>
        <w:rPr>
          <w:rFonts w:ascii="Georgia" w:eastAsia="Georgia" w:hAnsi="Georgia" w:cs="Georgia"/>
        </w:rPr>
        <w:t xml:space="preserve"> students to develop a </w:t>
      </w:r>
      <w:r w:rsidR="00EB51B6">
        <w:rPr>
          <w:rFonts w:ascii="Georgia" w:eastAsia="Georgia" w:hAnsi="Georgia" w:cs="Georgia"/>
        </w:rPr>
        <w:t>good</w:t>
      </w:r>
      <w:r>
        <w:rPr>
          <w:rFonts w:ascii="Georgia" w:eastAsia="Georgia" w:hAnsi="Georgia" w:cs="Georgia"/>
        </w:rPr>
        <w:t xml:space="preserve"> understanding of waste recycling process. Based on this purpose, W</w:t>
      </w:r>
      <w:r w:rsidR="00EB51B6">
        <w:rPr>
          <w:rFonts w:ascii="Georgia" w:eastAsia="Georgia" w:hAnsi="Georgia" w:cs="Georgia"/>
        </w:rPr>
        <w:t>ES should provide students with a lively</w:t>
      </w:r>
      <w:r>
        <w:rPr>
          <w:rFonts w:ascii="Georgia" w:eastAsia="Georgia" w:hAnsi="Georgia" w:cs="Georgia"/>
        </w:rPr>
        <w:t xml:space="preserve"> </w:t>
      </w:r>
      <w:r w:rsidR="00EB51B6">
        <w:rPr>
          <w:rFonts w:ascii="Georgia" w:eastAsia="Georgia" w:hAnsi="Georgia" w:cs="Georgia"/>
        </w:rPr>
        <w:t>interface so that they could realize the</w:t>
      </w:r>
      <w:r>
        <w:rPr>
          <w:rFonts w:ascii="Georgia" w:eastAsia="Georgia" w:hAnsi="Georgia" w:cs="Georgia"/>
        </w:rPr>
        <w:t xml:space="preserve"> importance </w:t>
      </w:r>
      <w:r w:rsidR="00EB51B6">
        <w:rPr>
          <w:rFonts w:ascii="Georgia" w:eastAsia="Georgia" w:hAnsi="Georgia" w:cs="Georgia"/>
        </w:rPr>
        <w:t>of waste management better</w:t>
      </w:r>
      <w:r>
        <w:rPr>
          <w:rFonts w:ascii="Georgia" w:eastAsia="Georgia" w:hAnsi="Georgia" w:cs="Georgia"/>
        </w:rPr>
        <w:t>.</w:t>
      </w:r>
      <w:r>
        <w:rPr>
          <w:rFonts w:ascii="Georgia" w:eastAsia="宋体" w:hAnsi="Georgia" w:cs="Georgia" w:hint="eastAsia"/>
          <w:lang w:val="en-US"/>
        </w:rPr>
        <w:t xml:space="preserve"> </w:t>
      </w:r>
      <w:r w:rsidR="009B569B">
        <w:rPr>
          <w:rFonts w:ascii="Georgia" w:eastAsia="宋体" w:hAnsi="Georgia" w:cs="Georgia"/>
          <w:lang w:val="en-US"/>
        </w:rPr>
        <w:t xml:space="preserve">Game is a preferable method to achieve this goal.  </w:t>
      </w:r>
      <w:r w:rsidR="009B569B">
        <w:rPr>
          <w:rFonts w:ascii="Georgia" w:eastAsia="Georgia" w:hAnsi="Georgia" w:cs="Georgia"/>
        </w:rPr>
        <w:t xml:space="preserve">However, </w:t>
      </w:r>
      <w:r>
        <w:rPr>
          <w:rFonts w:ascii="Georgia" w:eastAsia="Georgia" w:hAnsi="Georgia" w:cs="Georgia"/>
        </w:rPr>
        <w:t xml:space="preserve">education </w:t>
      </w:r>
      <w:r w:rsidR="009B569B">
        <w:rPr>
          <w:rFonts w:ascii="Georgia" w:eastAsia="Georgia" w:hAnsi="Georgia" w:cs="Georgia"/>
        </w:rPr>
        <w:t>is</w:t>
      </w:r>
      <w:r w:rsidR="00554486">
        <w:rPr>
          <w:rFonts w:ascii="Georgia" w:eastAsia="Georgia" w:hAnsi="Georgia" w:cs="Georgia"/>
        </w:rPr>
        <w:t xml:space="preserve"> the</w:t>
      </w:r>
      <w:r w:rsidR="009B569B">
        <w:rPr>
          <w:rFonts w:ascii="Georgia" w:eastAsia="Georgia" w:hAnsi="Georgia" w:cs="Georgia"/>
        </w:rPr>
        <w:t xml:space="preserve"> major purpose, the game should </w:t>
      </w:r>
      <w:del w:id="4" w:author="Libby Dowling" w:date="2016-05-03T12:57:00Z">
        <w:r w:rsidR="009B569B" w:rsidDel="00DD4914">
          <w:rPr>
            <w:rFonts w:ascii="Georgia" w:eastAsia="Georgia" w:hAnsi="Georgia" w:cs="Georgia"/>
          </w:rPr>
          <w:delText>only play an assistant role</w:delText>
        </w:r>
        <w:r w:rsidDel="00DD4914">
          <w:rPr>
            <w:rFonts w:ascii="Georgia" w:eastAsia="Georgia" w:hAnsi="Georgia" w:cs="Georgia"/>
          </w:rPr>
          <w:delText>.</w:delText>
        </w:r>
      </w:del>
      <w:ins w:id="5" w:author="Libby Dowling" w:date="2016-05-03T12:57:00Z">
        <w:r w:rsidR="00DD4914">
          <w:rPr>
            <w:rFonts w:ascii="Georgia" w:eastAsia="Georgia" w:hAnsi="Georgia" w:cs="Georgia"/>
          </w:rPr>
          <w:t>play a key role in educating students.</w:t>
        </w:r>
      </w:ins>
      <w:r>
        <w:rPr>
          <w:rFonts w:ascii="Georgia" w:eastAsia="Georgia" w:hAnsi="Georgia" w:cs="Georgia"/>
        </w:rPr>
        <w:t xml:space="preserve"> </w:t>
      </w:r>
      <w:r w:rsidR="00CB7B6F">
        <w:rPr>
          <w:rFonts w:ascii="Georgia" w:eastAsia="Georgia" w:hAnsi="Georgia" w:cs="Georgia"/>
        </w:rPr>
        <w:t>All games might be simple and partial, but the integration of them</w:t>
      </w:r>
      <w:r w:rsidR="00520E40">
        <w:rPr>
          <w:rFonts w:ascii="Georgia" w:eastAsia="Georgia" w:hAnsi="Georgia" w:cs="Georgia"/>
        </w:rPr>
        <w:t xml:space="preserve"> could establish a</w:t>
      </w:r>
      <w:r w:rsidR="00CB7B6F">
        <w:rPr>
          <w:rFonts w:ascii="Georgia" w:eastAsia="Georgia" w:hAnsi="Georgia" w:cs="Georgia"/>
        </w:rPr>
        <w:t xml:space="preserve"> whole diagram form waste </w:t>
      </w:r>
      <w:r w:rsidR="00520E40">
        <w:rPr>
          <w:rFonts w:ascii="Georgia" w:eastAsia="Georgia" w:hAnsi="Georgia" w:cs="Georgia"/>
        </w:rPr>
        <w:t xml:space="preserve">generating, </w:t>
      </w:r>
      <w:commentRangeStart w:id="6"/>
      <w:r w:rsidR="00520E40">
        <w:rPr>
          <w:rFonts w:ascii="Georgia" w:eastAsia="Georgia" w:hAnsi="Georgia" w:cs="Georgia"/>
        </w:rPr>
        <w:t xml:space="preserve">waste </w:t>
      </w:r>
      <w:r w:rsidR="00520E40" w:rsidRPr="00520E40">
        <w:rPr>
          <w:rFonts w:ascii="Georgia" w:eastAsia="Georgia" w:hAnsi="Georgia" w:cs="Georgia"/>
        </w:rPr>
        <w:t>storage</w:t>
      </w:r>
      <w:r w:rsidR="00520E40">
        <w:rPr>
          <w:rFonts w:ascii="Georgia" w:eastAsia="Georgia" w:hAnsi="Georgia" w:cs="Georgia"/>
        </w:rPr>
        <w:t>, waste resorting or waste regenerating.</w:t>
      </w:r>
      <w:r w:rsidR="00537DE3">
        <w:rPr>
          <w:rFonts w:ascii="Georgia" w:eastAsia="Georgia" w:hAnsi="Georgia" w:cs="Georgia"/>
        </w:rPr>
        <w:t xml:space="preserve"> </w:t>
      </w:r>
      <w:commentRangeEnd w:id="6"/>
      <w:r w:rsidR="00DD4914">
        <w:rPr>
          <w:rStyle w:val="a6"/>
        </w:rPr>
        <w:commentReference w:id="6"/>
      </w:r>
      <w:r w:rsidR="00537DE3">
        <w:rPr>
          <w:rFonts w:ascii="Georgia" w:eastAsia="Georgia" w:hAnsi="Georgia" w:cs="Georgia"/>
        </w:rPr>
        <w:t xml:space="preserve">So, all games </w:t>
      </w:r>
      <w:r w:rsidR="00945692">
        <w:rPr>
          <w:rFonts w:ascii="Georgia" w:eastAsia="Georgia" w:hAnsi="Georgia" w:cs="Georgia"/>
        </w:rPr>
        <w:t>should be organized according to this baseline, which is also called storyline in this paper.</w:t>
      </w:r>
    </w:p>
    <w:p w14:paraId="228C3A3A" w14:textId="77777777" w:rsidR="00483A10" w:rsidRDefault="00483A10">
      <w:pPr>
        <w:jc w:val="both"/>
      </w:pPr>
    </w:p>
    <w:p w14:paraId="78A2999C" w14:textId="77777777" w:rsidR="00911CD7" w:rsidRDefault="00BA0328">
      <w:pPr>
        <w:pStyle w:val="4"/>
        <w:contextualSpacing w:val="0"/>
        <w:jc w:val="both"/>
      </w:pPr>
      <w:bookmarkStart w:id="7" w:name="h.hvkb8q2bfisv" w:colFirst="0" w:colLast="0"/>
      <w:bookmarkEnd w:id="7"/>
      <w:r>
        <w:rPr>
          <w:rFonts w:ascii="Georgia" w:eastAsia="Georgia" w:hAnsi="Georgia" w:cs="Georgia"/>
          <w:b/>
          <w:color w:val="000000"/>
          <w:sz w:val="28"/>
          <w:szCs w:val="28"/>
        </w:rPr>
        <w:t>How to educate</w:t>
      </w:r>
      <w:r w:rsidR="006D63DF">
        <w:rPr>
          <w:rFonts w:ascii="Georgia" w:eastAsia="Georgia" w:hAnsi="Georgia" w:cs="Georgia"/>
          <w:b/>
          <w:color w:val="000000"/>
          <w:sz w:val="28"/>
          <w:szCs w:val="28"/>
        </w:rPr>
        <w:t xml:space="preserve"> students the concept of waste management</w:t>
      </w:r>
      <w:r w:rsidR="00945692">
        <w:rPr>
          <w:rFonts w:ascii="Georgia" w:eastAsia="Georgia" w:hAnsi="Georgia" w:cs="Georgia"/>
          <w:b/>
          <w:color w:val="000000"/>
          <w:sz w:val="28"/>
          <w:szCs w:val="28"/>
        </w:rPr>
        <w:t xml:space="preserve"> based on story line</w:t>
      </w:r>
      <w:r w:rsidR="006D63DF">
        <w:rPr>
          <w:rFonts w:ascii="Georgia" w:eastAsia="Georgia" w:hAnsi="Georgia" w:cs="Georgia"/>
          <w:b/>
          <w:color w:val="000000"/>
          <w:sz w:val="28"/>
          <w:szCs w:val="28"/>
        </w:rPr>
        <w:t>?</w:t>
      </w:r>
    </w:p>
    <w:p w14:paraId="10EBEE03" w14:textId="77777777" w:rsidR="00911CD7" w:rsidRDefault="006D63DF" w:rsidP="004C7613">
      <w:pPr>
        <w:ind w:firstLine="360"/>
      </w:pPr>
      <w:r>
        <w:t xml:space="preserve">One solution is to </w:t>
      </w:r>
      <w:r w:rsidR="00945692">
        <w:t xml:space="preserve">design the </w:t>
      </w:r>
      <w:r>
        <w:t xml:space="preserve">process </w:t>
      </w:r>
      <w:r w:rsidR="00945692">
        <w:t>like question solving</w:t>
      </w:r>
      <w:r>
        <w:t xml:space="preserve">, just </w:t>
      </w:r>
      <w:r w:rsidR="00945692">
        <w:t>as</w:t>
      </w:r>
      <w:r>
        <w:t xml:space="preserve"> bellow:</w:t>
      </w:r>
    </w:p>
    <w:p w14:paraId="461691C7" w14:textId="77777777" w:rsidR="00911CD7" w:rsidDel="00DD4914" w:rsidRDefault="006D63DF">
      <w:pPr>
        <w:numPr>
          <w:ilvl w:val="0"/>
          <w:numId w:val="1"/>
        </w:numPr>
        <w:ind w:hanging="360"/>
        <w:contextualSpacing/>
        <w:rPr>
          <w:del w:id="8" w:author="Libby Dowling" w:date="2016-05-03T13:00:00Z"/>
          <w:b/>
        </w:rPr>
      </w:pPr>
      <w:del w:id="9" w:author="Libby Dowling" w:date="2016-05-03T13:00:00Z">
        <w:r w:rsidDel="00DD4914">
          <w:rPr>
            <w:b/>
          </w:rPr>
          <w:delText>What is waste management</w:delText>
        </w:r>
        <w:r w:rsidR="00BA0328" w:rsidDel="00DD4914">
          <w:rPr>
            <w:b/>
          </w:rPr>
          <w:delText xml:space="preserve"> </w:delText>
        </w:r>
        <w:r w:rsidDel="00DD4914">
          <w:rPr>
            <w:b/>
          </w:rPr>
          <w:delText>(waste recycling/reusing)?</w:delText>
        </w:r>
        <w:r w:rsidR="0066230E" w:rsidDel="00DD4914">
          <w:rPr>
            <w:b/>
          </w:rPr>
          <w:delText xml:space="preserve"> (Static pages)</w:delText>
        </w:r>
      </w:del>
    </w:p>
    <w:p w14:paraId="6AE34AF8" w14:textId="77777777" w:rsidR="00911CD7" w:rsidDel="00DD4914" w:rsidRDefault="006D63DF">
      <w:pPr>
        <w:numPr>
          <w:ilvl w:val="0"/>
          <w:numId w:val="2"/>
        </w:numPr>
        <w:ind w:hanging="360"/>
        <w:contextualSpacing/>
        <w:rPr>
          <w:del w:id="10" w:author="Libby Dowling" w:date="2016-05-03T13:00:00Z"/>
          <w:rFonts w:ascii="Georgia" w:eastAsia="Georgia" w:hAnsi="Georgia" w:cs="Georgia"/>
        </w:rPr>
      </w:pPr>
      <w:del w:id="11" w:author="Libby Dowling" w:date="2016-05-03T13:00:00Z">
        <w:r w:rsidDel="00DD4914">
          <w:rPr>
            <w:rFonts w:ascii="Georgia" w:eastAsia="Georgia" w:hAnsi="Georgia" w:cs="Georgia"/>
          </w:rPr>
          <w:delText xml:space="preserve">The information, such as brief descriptions of waste management and some news could be provided to students. </w:delText>
        </w:r>
      </w:del>
    </w:p>
    <w:p w14:paraId="2CBFF778" w14:textId="77777777" w:rsidR="00F768B3" w:rsidDel="00DD4914" w:rsidRDefault="00BA0328" w:rsidP="00F768B3">
      <w:pPr>
        <w:numPr>
          <w:ilvl w:val="0"/>
          <w:numId w:val="2"/>
        </w:numPr>
        <w:ind w:hanging="360"/>
        <w:contextualSpacing/>
        <w:rPr>
          <w:del w:id="12" w:author="Libby Dowling" w:date="2016-05-03T13:00:00Z"/>
          <w:rFonts w:ascii="Georgia" w:eastAsia="Georgia" w:hAnsi="Georgia" w:cs="Georgia"/>
        </w:rPr>
      </w:pPr>
      <w:del w:id="13" w:author="Libby Dowling" w:date="2016-05-03T13:00:00Z">
        <w:r w:rsidDel="00DD4914">
          <w:rPr>
            <w:rFonts w:ascii="Georgia" w:eastAsia="Georgia" w:hAnsi="Georgia" w:cs="Georgia"/>
          </w:rPr>
          <w:delText>This</w:delText>
        </w:r>
        <w:r w:rsidR="006D63DF" w:rsidDel="00DD4914">
          <w:rPr>
            <w:rFonts w:ascii="Georgia" w:eastAsia="Georgia" w:hAnsi="Georgia" w:cs="Georgia"/>
          </w:rPr>
          <w:delText xml:space="preserve"> information could be illustrated by static pages and some simple </w:delText>
        </w:r>
        <w:r w:rsidDel="00DD4914">
          <w:rPr>
            <w:rFonts w:ascii="Georgia" w:eastAsia="Georgia" w:hAnsi="Georgia" w:cs="Georgia"/>
          </w:rPr>
          <w:delText>interactive</w:delText>
        </w:r>
        <w:r w:rsidR="006D63DF" w:rsidDel="00DD4914">
          <w:rPr>
            <w:rFonts w:ascii="Georgia" w:eastAsia="Georgia" w:hAnsi="Georgia" w:cs="Georgia"/>
          </w:rPr>
          <w:delText xml:space="preserve"> format.</w:delText>
        </w:r>
        <w:r w:rsidR="00945692" w:rsidDel="00DD4914">
          <w:rPr>
            <w:rFonts w:ascii="Georgia" w:eastAsia="Georgia" w:hAnsi="Georgia" w:cs="Georgia"/>
          </w:rPr>
          <w:delText xml:space="preserve"> It</w:delText>
        </w:r>
        <w:r w:rsidR="00F768B3" w:rsidDel="00DD4914">
          <w:rPr>
            <w:rFonts w:ascii="Georgia" w:eastAsia="Georgia" w:hAnsi="Georgia" w:cs="Georgia"/>
          </w:rPr>
          <w:delText xml:space="preserve"> could be shown in a separate screen of this application.</w:delText>
        </w:r>
      </w:del>
    </w:p>
    <w:p w14:paraId="5B85754F" w14:textId="77777777" w:rsidR="00F768B3" w:rsidRPr="00F768B3" w:rsidDel="003A129E" w:rsidRDefault="00F768B3" w:rsidP="00F768B3">
      <w:pPr>
        <w:pStyle w:val="a5"/>
        <w:numPr>
          <w:ilvl w:val="0"/>
          <w:numId w:val="7"/>
        </w:numPr>
        <w:rPr>
          <w:del w:id="14" w:author="Libby Dowling" w:date="2016-05-03T13:12:00Z"/>
          <w:rFonts w:ascii="Georgia" w:eastAsia="Georgia" w:hAnsi="Georgia" w:cs="Georgia"/>
        </w:rPr>
      </w:pPr>
      <w:del w:id="15" w:author="Libby Dowling" w:date="2016-05-03T13:12:00Z">
        <w:r w:rsidDel="003A129E">
          <w:rPr>
            <w:b/>
          </w:rPr>
          <w:delText>How waste is generated</w:delText>
        </w:r>
        <w:r w:rsidRPr="00F768B3" w:rsidDel="003A129E">
          <w:rPr>
            <w:b/>
          </w:rPr>
          <w:delText>?</w:delText>
        </w:r>
        <w:r w:rsidR="0066230E" w:rsidDel="003A129E">
          <w:rPr>
            <w:b/>
          </w:rPr>
          <w:delText xml:space="preserve"> (Game)</w:delText>
        </w:r>
      </w:del>
    </w:p>
    <w:p w14:paraId="29F232D0" w14:textId="77777777" w:rsidR="00A11B73" w:rsidDel="003A129E" w:rsidRDefault="00F768B3" w:rsidP="00A11B73">
      <w:pPr>
        <w:rPr>
          <w:del w:id="16" w:author="Libby Dowling" w:date="2016-05-03T13:12:00Z"/>
          <w:rFonts w:ascii="Georgia" w:eastAsia="Georgia" w:hAnsi="Georgia" w:cs="Georgia"/>
        </w:rPr>
      </w:pPr>
      <w:del w:id="17" w:author="Libby Dowling" w:date="2016-05-03T13:12:00Z">
        <w:r w:rsidDel="003A129E">
          <w:rPr>
            <w:rFonts w:ascii="Georgia" w:eastAsia="Georgia" w:hAnsi="Georgia" w:cs="Georgia"/>
          </w:rPr>
          <w:delText xml:space="preserve">                     </w:delText>
        </w:r>
        <w:r w:rsidRPr="00F768B3" w:rsidDel="003A129E">
          <w:rPr>
            <w:rFonts w:ascii="Georgia" w:eastAsia="Georgia" w:hAnsi="Georgia" w:cs="Georgia"/>
          </w:rPr>
          <w:delText>1.</w:delText>
        </w:r>
        <w:r w:rsidDel="003A129E">
          <w:rPr>
            <w:rFonts w:ascii="Georgia" w:eastAsia="Georgia" w:hAnsi="Georgia" w:cs="Georgia"/>
          </w:rPr>
          <w:delText xml:space="preserve">  </w:delText>
        </w:r>
        <w:r w:rsidR="00A11B73" w:rsidDel="003A129E">
          <w:rPr>
            <w:rFonts w:ascii="Georgia" w:eastAsia="Georgia" w:hAnsi="Georgia" w:cs="Georgia"/>
          </w:rPr>
          <w:delText xml:space="preserve">People produce a great amount of waste very commonly during daily life.    </w:delText>
        </w:r>
      </w:del>
    </w:p>
    <w:p w14:paraId="4B942A9B" w14:textId="77777777" w:rsidR="00F768B3" w:rsidDel="003A129E" w:rsidRDefault="00A11B73" w:rsidP="00A11B73">
      <w:pPr>
        <w:ind w:left="720"/>
        <w:rPr>
          <w:del w:id="18" w:author="Libby Dowling" w:date="2016-05-03T13:12:00Z"/>
          <w:rFonts w:ascii="Georgia" w:eastAsia="Georgia" w:hAnsi="Georgia" w:cs="Georgia"/>
        </w:rPr>
      </w:pPr>
      <w:del w:id="19" w:author="Libby Dowling" w:date="2016-05-03T13:12:00Z">
        <w:r w:rsidDel="003A129E">
          <w:rPr>
            <w:rFonts w:ascii="Georgia" w:eastAsia="Georgia" w:hAnsi="Georgia" w:cs="Georgia"/>
          </w:rPr>
          <w:delText xml:space="preserve">       </w:delText>
        </w:r>
        <w:r w:rsidR="0066230E" w:rsidDel="003A129E">
          <w:rPr>
            <w:rFonts w:ascii="Georgia" w:eastAsia="Georgia" w:hAnsi="Georgia" w:cs="Georgia"/>
          </w:rPr>
          <w:delText xml:space="preserve">2.  We </w:delText>
        </w:r>
        <w:r w:rsidR="0066230E" w:rsidDel="003A129E">
          <w:rPr>
            <w:rFonts w:ascii="Georgia" w:eastAsia="宋体" w:hAnsi="Georgia" w:cs="Georgia" w:hint="eastAsia"/>
            <w:lang w:val="en-US"/>
          </w:rPr>
          <w:delText>provide</w:delText>
        </w:r>
        <w:r w:rsidR="0066230E" w:rsidDel="003A129E">
          <w:rPr>
            <w:rFonts w:ascii="Georgia" w:eastAsia="Georgia" w:hAnsi="Georgia" w:cs="Georgia"/>
          </w:rPr>
          <w:delText xml:space="preserve"> interactive and impressive game to achieve this goal.</w:delText>
        </w:r>
      </w:del>
    </w:p>
    <w:p w14:paraId="0E335C5F" w14:textId="77777777" w:rsidR="00911CD7" w:rsidDel="003A129E" w:rsidRDefault="006D63DF">
      <w:pPr>
        <w:numPr>
          <w:ilvl w:val="0"/>
          <w:numId w:val="1"/>
        </w:numPr>
        <w:ind w:hanging="360"/>
        <w:contextualSpacing/>
        <w:rPr>
          <w:del w:id="20" w:author="Libby Dowling" w:date="2016-05-03T13:12:00Z"/>
          <w:b/>
        </w:rPr>
      </w:pPr>
      <w:del w:id="21" w:author="Libby Dowling" w:date="2016-05-03T13:12:00Z">
        <w:r w:rsidDel="003A129E">
          <w:rPr>
            <w:b/>
          </w:rPr>
          <w:delText>Why we need waste management</w:delText>
        </w:r>
        <w:r w:rsidR="00BA0328" w:rsidDel="003A129E">
          <w:rPr>
            <w:b/>
          </w:rPr>
          <w:delText xml:space="preserve"> </w:delText>
        </w:r>
        <w:r w:rsidDel="003A129E">
          <w:rPr>
            <w:b/>
          </w:rPr>
          <w:delText>(waste recycling/reusing)?</w:delText>
        </w:r>
        <w:r w:rsidR="0066230E" w:rsidDel="003A129E">
          <w:rPr>
            <w:b/>
          </w:rPr>
          <w:delText xml:space="preserve"> (Game)</w:delText>
        </w:r>
      </w:del>
    </w:p>
    <w:p w14:paraId="636B56BE" w14:textId="77777777" w:rsidR="00911CD7" w:rsidDel="003A129E" w:rsidRDefault="006D63DF">
      <w:pPr>
        <w:numPr>
          <w:ilvl w:val="0"/>
          <w:numId w:val="3"/>
        </w:numPr>
        <w:ind w:hanging="360"/>
        <w:contextualSpacing/>
        <w:rPr>
          <w:del w:id="22" w:author="Libby Dowling" w:date="2016-05-03T13:12:00Z"/>
          <w:rFonts w:ascii="Georgia" w:eastAsia="Georgia" w:hAnsi="Georgia" w:cs="Georgia"/>
        </w:rPr>
      </w:pPr>
      <w:del w:id="23" w:author="Libby Dowling" w:date="2016-05-03T13:12:00Z">
        <w:r w:rsidDel="003A129E">
          <w:rPr>
            <w:rFonts w:ascii="Georgia" w:eastAsia="Georgia" w:hAnsi="Georgia" w:cs="Georgia"/>
          </w:rPr>
          <w:delText xml:space="preserve">The purpose of waste management is to save space, reduce </w:delText>
        </w:r>
        <w:r w:rsidR="00BA0328" w:rsidDel="003A129E">
          <w:rPr>
            <w:rFonts w:ascii="Georgia" w:eastAsia="Georgia" w:hAnsi="Georgia" w:cs="Georgia"/>
          </w:rPr>
          <w:delText>pollution</w:delText>
        </w:r>
        <w:r w:rsidDel="003A129E">
          <w:rPr>
            <w:rFonts w:ascii="Georgia" w:eastAsia="Georgia" w:hAnsi="Georgia" w:cs="Georgia"/>
          </w:rPr>
          <w:delText xml:space="preserve"> and </w:delText>
        </w:r>
        <w:r w:rsidR="0066230E" w:rsidDel="003A129E">
          <w:rPr>
            <w:rFonts w:ascii="Georgia" w:eastAsia="Georgia" w:hAnsi="Georgia" w:cs="Georgia"/>
          </w:rPr>
          <w:delText xml:space="preserve">resource </w:delText>
        </w:r>
        <w:r w:rsidDel="003A129E">
          <w:rPr>
            <w:rFonts w:ascii="Georgia" w:eastAsia="Georgia" w:hAnsi="Georgia" w:cs="Georgia"/>
          </w:rPr>
          <w:delText>reuse.</w:delText>
        </w:r>
      </w:del>
    </w:p>
    <w:p w14:paraId="27EB93A3" w14:textId="77777777" w:rsidR="00911CD7" w:rsidDel="003A129E" w:rsidRDefault="006D63DF">
      <w:pPr>
        <w:numPr>
          <w:ilvl w:val="0"/>
          <w:numId w:val="3"/>
        </w:numPr>
        <w:ind w:hanging="360"/>
        <w:contextualSpacing/>
        <w:rPr>
          <w:del w:id="24" w:author="Libby Dowling" w:date="2016-05-03T13:12:00Z"/>
          <w:rFonts w:ascii="Georgia" w:eastAsia="Georgia" w:hAnsi="Georgia" w:cs="Georgia"/>
        </w:rPr>
      </w:pPr>
      <w:del w:id="25" w:author="Libby Dowling" w:date="2016-05-03T13:12:00Z">
        <w:r w:rsidDel="003A129E">
          <w:rPr>
            <w:rFonts w:ascii="Georgia" w:eastAsia="Georgia" w:hAnsi="Georgia" w:cs="Georgia"/>
          </w:rPr>
          <w:delText xml:space="preserve">These </w:delText>
        </w:r>
        <w:r w:rsidR="0066230E" w:rsidDel="003A129E">
          <w:rPr>
            <w:rFonts w:ascii="Georgia" w:eastAsia="Georgia" w:hAnsi="Georgia" w:cs="Georgia"/>
          </w:rPr>
          <w:delText>goals</w:delText>
        </w:r>
        <w:r w:rsidDel="003A129E">
          <w:rPr>
            <w:rFonts w:ascii="Georgia" w:eastAsia="Georgia" w:hAnsi="Georgia" w:cs="Georgia"/>
          </w:rPr>
          <w:delText xml:space="preserve"> are so important that we </w:delText>
        </w:r>
        <w:r w:rsidR="00BA0328" w:rsidDel="003A129E">
          <w:rPr>
            <w:rFonts w:ascii="Georgia" w:eastAsia="Georgia" w:hAnsi="Georgia" w:cs="Georgia"/>
          </w:rPr>
          <w:delText>should</w:delText>
        </w:r>
        <w:r w:rsidDel="003A129E">
          <w:rPr>
            <w:rFonts w:ascii="Georgia" w:eastAsia="Georgia" w:hAnsi="Georgia" w:cs="Georgia"/>
          </w:rPr>
          <w:delText xml:space="preserve"> </w:delText>
        </w:r>
        <w:r w:rsidDel="003A129E">
          <w:rPr>
            <w:rFonts w:ascii="Georgia" w:eastAsia="宋体" w:hAnsi="Georgia" w:cs="Georgia" w:hint="eastAsia"/>
            <w:lang w:val="en-US"/>
          </w:rPr>
          <w:delText>provide</w:delText>
        </w:r>
        <w:r w:rsidDel="003A129E">
          <w:rPr>
            <w:rFonts w:ascii="Georgia" w:eastAsia="Georgia" w:hAnsi="Georgia" w:cs="Georgia"/>
          </w:rPr>
          <w:delText xml:space="preserve"> more interactive and i</w:delText>
        </w:r>
        <w:r w:rsidR="0066230E" w:rsidDel="003A129E">
          <w:rPr>
            <w:rFonts w:ascii="Georgia" w:eastAsia="Georgia" w:hAnsi="Georgia" w:cs="Georgia"/>
          </w:rPr>
          <w:delText>mpressive games to achieve them</w:delText>
        </w:r>
        <w:r w:rsidDel="003A129E">
          <w:rPr>
            <w:rFonts w:ascii="Georgia" w:eastAsia="Georgia" w:hAnsi="Georgia" w:cs="Georgia"/>
          </w:rPr>
          <w:delText>.</w:delText>
        </w:r>
      </w:del>
    </w:p>
    <w:p w14:paraId="138B9B2D" w14:textId="77777777" w:rsidR="00911CD7" w:rsidRDefault="006D63DF">
      <w:pPr>
        <w:numPr>
          <w:ilvl w:val="0"/>
          <w:numId w:val="1"/>
        </w:numPr>
        <w:ind w:hanging="360"/>
        <w:contextualSpacing/>
        <w:rPr>
          <w:b/>
        </w:rPr>
      </w:pPr>
      <w:commentRangeStart w:id="26"/>
      <w:r>
        <w:rPr>
          <w:b/>
        </w:rPr>
        <w:t>How we manage(recycle/reuse) waste?</w:t>
      </w:r>
      <w:r w:rsidR="00776810" w:rsidRPr="00776810">
        <w:rPr>
          <w:b/>
        </w:rPr>
        <w:t xml:space="preserve"> </w:t>
      </w:r>
      <w:r w:rsidR="00776810">
        <w:rPr>
          <w:b/>
        </w:rPr>
        <w:t>(Game)</w:t>
      </w:r>
    </w:p>
    <w:p w14:paraId="6DCCC158" w14:textId="77777777" w:rsidR="00911CD7" w:rsidDel="00D127E0" w:rsidRDefault="006D63DF">
      <w:pPr>
        <w:numPr>
          <w:ilvl w:val="0"/>
          <w:numId w:val="4"/>
        </w:numPr>
        <w:ind w:hanging="360"/>
        <w:contextualSpacing/>
        <w:rPr>
          <w:del w:id="27" w:author="Libby Dowling" w:date="2016-05-03T13:15:00Z"/>
          <w:rFonts w:ascii="Georgia" w:eastAsia="Georgia" w:hAnsi="Georgia" w:cs="Georgia"/>
        </w:rPr>
      </w:pPr>
      <w:del w:id="28" w:author="Libby Dowling" w:date="2016-05-03T13:15:00Z">
        <w:r w:rsidDel="00D127E0">
          <w:rPr>
            <w:rFonts w:ascii="Georgia" w:eastAsia="Georgia" w:hAnsi="Georgia" w:cs="Georgia"/>
          </w:rPr>
          <w:delText xml:space="preserve">One of the most common ways is to classify waste by different types, such as organics, </w:delText>
        </w:r>
        <w:r w:rsidR="00BA0328" w:rsidDel="00D127E0">
          <w:rPr>
            <w:rFonts w:ascii="Georgia" w:eastAsia="Georgia" w:hAnsi="Georgia" w:cs="Georgia"/>
          </w:rPr>
          <w:delText>Recycle</w:delText>
        </w:r>
        <w:r w:rsidDel="00D127E0">
          <w:rPr>
            <w:rFonts w:ascii="Georgia" w:eastAsia="Georgia" w:hAnsi="Georgia" w:cs="Georgia"/>
          </w:rPr>
          <w:delText xml:space="preserve"> and Land files. </w:delText>
        </w:r>
      </w:del>
      <w:ins w:id="29" w:author="Libby Dowling" w:date="2016-05-03T13:15:00Z">
        <w:r w:rsidR="00D127E0">
          <w:rPr>
            <w:rFonts w:ascii="Georgia" w:eastAsia="Georgia" w:hAnsi="Georgia" w:cs="Georgia"/>
          </w:rPr>
          <w:t xml:space="preserve"> Waste management at the </w:t>
        </w:r>
        <w:proofErr w:type="spellStart"/>
        <w:r w:rsidR="00D127E0">
          <w:rPr>
            <w:rFonts w:ascii="Georgia" w:eastAsia="Georgia" w:hAnsi="Georgia" w:cs="Georgia"/>
          </w:rPr>
          <w:t>Uni</w:t>
        </w:r>
        <w:proofErr w:type="spellEnd"/>
        <w:r w:rsidR="00D127E0">
          <w:rPr>
            <w:rFonts w:ascii="Georgia" w:eastAsia="Georgia" w:hAnsi="Georgia" w:cs="Georgia"/>
          </w:rPr>
          <w:t xml:space="preserve"> is divided into 4 recycling streams and is colour coded accordingly</w:t>
        </w:r>
      </w:ins>
      <w:ins w:id="30" w:author="Libby Dowling" w:date="2016-05-03T13:17:00Z">
        <w:r w:rsidR="00D127E0">
          <w:rPr>
            <w:rFonts w:ascii="Georgia" w:eastAsia="Georgia" w:hAnsi="Georgia" w:cs="Georgia"/>
          </w:rPr>
          <w:t xml:space="preserve"> (see below)</w:t>
        </w:r>
      </w:ins>
      <w:ins w:id="31" w:author="Libby Dowling" w:date="2016-05-03T13:15:00Z">
        <w:r w:rsidR="00D127E0">
          <w:rPr>
            <w:rFonts w:ascii="Georgia" w:eastAsia="Georgia" w:hAnsi="Georgia" w:cs="Georgia"/>
          </w:rPr>
          <w:t xml:space="preserve">. </w:t>
        </w:r>
      </w:ins>
    </w:p>
    <w:p w14:paraId="63224F6B" w14:textId="77777777" w:rsidR="00911CD7" w:rsidRDefault="0066230E">
      <w:pPr>
        <w:numPr>
          <w:ilvl w:val="0"/>
          <w:numId w:val="4"/>
        </w:numPr>
        <w:ind w:hanging="360"/>
        <w:contextualSpacing/>
        <w:rPr>
          <w:ins w:id="32" w:author="Libby Dowling" w:date="2016-05-03T13:13:00Z"/>
          <w:rFonts w:ascii="Georgia" w:eastAsia="Georgia" w:hAnsi="Georgia" w:cs="Georgia"/>
        </w:rPr>
      </w:pPr>
      <w:r>
        <w:rPr>
          <w:rFonts w:ascii="Georgia" w:eastAsia="Georgia" w:hAnsi="Georgia" w:cs="Georgia"/>
        </w:rPr>
        <w:t>R</w:t>
      </w:r>
      <w:r w:rsidR="006D63DF">
        <w:rPr>
          <w:rFonts w:ascii="Georgia" w:eastAsia="Georgia" w:hAnsi="Georgia" w:cs="Georgia"/>
        </w:rPr>
        <w:t xml:space="preserve">efuse sorting is the </w:t>
      </w:r>
      <w:r>
        <w:rPr>
          <w:rFonts w:ascii="Georgia" w:eastAsia="Georgia" w:hAnsi="Georgia" w:cs="Georgia"/>
        </w:rPr>
        <w:t>major</w:t>
      </w:r>
      <w:r w:rsidR="006D63DF">
        <w:rPr>
          <w:rFonts w:ascii="Georgia" w:eastAsia="Georgia" w:hAnsi="Georgia" w:cs="Georgia"/>
        </w:rPr>
        <w:t xml:space="preserve"> </w:t>
      </w:r>
      <w:r>
        <w:rPr>
          <w:rFonts w:ascii="Georgia" w:eastAsia="Georgia" w:hAnsi="Georgia" w:cs="Georgia"/>
        </w:rPr>
        <w:t xml:space="preserve">goal </w:t>
      </w:r>
      <w:r w:rsidR="006D63DF">
        <w:rPr>
          <w:rFonts w:ascii="Georgia" w:eastAsia="Georgia" w:hAnsi="Georgia" w:cs="Georgia"/>
        </w:rPr>
        <w:t xml:space="preserve">in this </w:t>
      </w:r>
      <w:r>
        <w:rPr>
          <w:rFonts w:ascii="Georgia" w:eastAsia="Georgia" w:hAnsi="Georgia" w:cs="Georgia"/>
        </w:rPr>
        <w:t>application</w:t>
      </w:r>
      <w:r w:rsidR="006D63DF">
        <w:rPr>
          <w:rFonts w:ascii="Georgia" w:eastAsia="Georgia" w:hAnsi="Georgia" w:cs="Georgia"/>
        </w:rPr>
        <w:t>, so interactive and i</w:t>
      </w:r>
      <w:r w:rsidR="00BA0328">
        <w:rPr>
          <w:rFonts w:ascii="Georgia" w:eastAsia="Georgia" w:hAnsi="Georgia" w:cs="Georgia"/>
        </w:rPr>
        <w:t>mpressive games must be applied</w:t>
      </w:r>
      <w:r w:rsidR="006D63DF">
        <w:rPr>
          <w:rFonts w:ascii="Georgia" w:eastAsia="Georgia" w:hAnsi="Georgia" w:cs="Georgia"/>
        </w:rPr>
        <w:t xml:space="preserve"> </w:t>
      </w:r>
      <w:r>
        <w:rPr>
          <w:rFonts w:ascii="Georgia" w:eastAsia="Georgia" w:hAnsi="Georgia" w:cs="Georgia"/>
        </w:rPr>
        <w:t>to fulfil it</w:t>
      </w:r>
      <w:r w:rsidR="006D63DF">
        <w:rPr>
          <w:rFonts w:ascii="Georgia" w:eastAsia="Georgia" w:hAnsi="Georgia" w:cs="Georgia"/>
        </w:rPr>
        <w:t>.</w:t>
      </w:r>
      <w:commentRangeEnd w:id="26"/>
      <w:r w:rsidR="003A129E">
        <w:rPr>
          <w:rStyle w:val="a6"/>
        </w:rPr>
        <w:commentReference w:id="26"/>
      </w:r>
    </w:p>
    <w:p w14:paraId="364D9EDA" w14:textId="77777777" w:rsidR="003A129E" w:rsidRDefault="003A129E">
      <w:pPr>
        <w:contextualSpacing/>
        <w:rPr>
          <w:rFonts w:ascii="Georgia" w:eastAsia="Georgia" w:hAnsi="Georgia" w:cs="Georgia"/>
        </w:rPr>
        <w:pPrChange w:id="33" w:author="Libby Dowling" w:date="2016-05-03T13:13:00Z">
          <w:pPr>
            <w:numPr>
              <w:numId w:val="4"/>
            </w:numPr>
            <w:ind w:left="1440" w:hanging="360"/>
            <w:contextualSpacing/>
          </w:pPr>
        </w:pPrChange>
      </w:pPr>
      <w:ins w:id="34" w:author="Libby Dowling" w:date="2016-05-03T13:14:00Z">
        <w:r>
          <w:rPr>
            <w:rFonts w:ascii="Georgia" w:eastAsia="Georgia" w:hAnsi="Georgia" w:cs="Georgia"/>
            <w:noProof/>
          </w:rPr>
          <w:lastRenderedPageBreak/>
          <w:drawing>
            <wp:inline distT="0" distB="0" distL="0" distR="0" wp14:anchorId="0BF40ED9" wp14:editId="2CEA3F53">
              <wp:extent cx="5733415" cy="4225290"/>
              <wp:effectExtent l="0" t="0" r="635" b="381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Wipe Out Waste_What Goes Where Post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4225290"/>
                      </a:xfrm>
                      <a:prstGeom prst="rect">
                        <a:avLst/>
                      </a:prstGeom>
                    </pic:spPr>
                  </pic:pic>
                </a:graphicData>
              </a:graphic>
            </wp:inline>
          </w:drawing>
        </w:r>
      </w:ins>
    </w:p>
    <w:p w14:paraId="5AD3E903" w14:textId="77777777" w:rsidR="00911CD7" w:rsidDel="003A129E" w:rsidRDefault="006D63DF">
      <w:pPr>
        <w:numPr>
          <w:ilvl w:val="0"/>
          <w:numId w:val="1"/>
        </w:numPr>
        <w:ind w:hanging="360"/>
        <w:contextualSpacing/>
        <w:rPr>
          <w:del w:id="35" w:author="Libby Dowling" w:date="2016-05-03T13:12:00Z"/>
          <w:b/>
        </w:rPr>
      </w:pPr>
      <w:del w:id="36" w:author="Libby Dowling" w:date="2016-05-03T13:12:00Z">
        <w:r w:rsidDel="003A129E">
          <w:rPr>
            <w:b/>
          </w:rPr>
          <w:delText xml:space="preserve">What benefit the waste management could bring to us? </w:delText>
        </w:r>
        <w:r w:rsidR="00776810" w:rsidDel="003A129E">
          <w:rPr>
            <w:b/>
          </w:rPr>
          <w:delText>(Game)</w:delText>
        </w:r>
      </w:del>
    </w:p>
    <w:p w14:paraId="0E9EED70" w14:textId="77777777" w:rsidR="00911CD7" w:rsidDel="003A129E" w:rsidRDefault="006D63DF">
      <w:pPr>
        <w:numPr>
          <w:ilvl w:val="0"/>
          <w:numId w:val="5"/>
        </w:numPr>
        <w:ind w:hanging="360"/>
        <w:contextualSpacing/>
        <w:rPr>
          <w:del w:id="37" w:author="Libby Dowling" w:date="2016-05-03T13:12:00Z"/>
          <w:rFonts w:ascii="Georgia" w:eastAsia="Georgia" w:hAnsi="Georgia" w:cs="Georgia"/>
        </w:rPr>
      </w:pPr>
      <w:del w:id="38" w:author="Libby Dowling" w:date="2016-05-03T13:12:00Z">
        <w:r w:rsidDel="003A129E">
          <w:rPr>
            <w:rFonts w:ascii="Georgia" w:eastAsia="Georgia" w:hAnsi="Georgia" w:cs="Georgia"/>
          </w:rPr>
          <w:delText>Different type</w:delText>
        </w:r>
        <w:r w:rsidR="0066230E" w:rsidDel="003A129E">
          <w:rPr>
            <w:rFonts w:ascii="Georgia" w:eastAsia="Georgia" w:hAnsi="Georgia" w:cs="Georgia"/>
          </w:rPr>
          <w:delText>s</w:delText>
        </w:r>
        <w:r w:rsidDel="003A129E">
          <w:rPr>
            <w:rFonts w:ascii="Georgia" w:eastAsia="Georgia" w:hAnsi="Georgia" w:cs="Georgia"/>
          </w:rPr>
          <w:delText xml:space="preserve"> of waste could be reused a</w:delText>
        </w:r>
        <w:r w:rsidR="0066230E" w:rsidDel="003A129E">
          <w:rPr>
            <w:rFonts w:ascii="Georgia" w:eastAsia="Georgia" w:hAnsi="Georgia" w:cs="Georgia"/>
          </w:rPr>
          <w:delText>nd reproduced in different ways.</w:delText>
        </w:r>
        <w:r w:rsidDel="003A129E">
          <w:rPr>
            <w:rFonts w:ascii="Georgia" w:eastAsia="Georgia" w:hAnsi="Georgia" w:cs="Georgia"/>
          </w:rPr>
          <w:delText xml:space="preserve"> People could </w:delText>
        </w:r>
        <w:r w:rsidR="00776810" w:rsidDel="003A129E">
          <w:rPr>
            <w:rFonts w:ascii="Georgia" w:eastAsia="Georgia" w:hAnsi="Georgia" w:cs="Georgia"/>
          </w:rPr>
          <w:delText>obtain</w:delText>
        </w:r>
        <w:r w:rsidDel="003A129E">
          <w:rPr>
            <w:rFonts w:ascii="Georgia" w:eastAsia="Georgia" w:hAnsi="Georgia" w:cs="Georgia"/>
          </w:rPr>
          <w:delText xml:space="preserve"> new resources form these wastes.</w:delText>
        </w:r>
      </w:del>
    </w:p>
    <w:p w14:paraId="020790E5" w14:textId="77777777" w:rsidR="00911CD7" w:rsidDel="003A129E" w:rsidRDefault="00BA0328">
      <w:pPr>
        <w:numPr>
          <w:ilvl w:val="0"/>
          <w:numId w:val="5"/>
        </w:numPr>
        <w:ind w:hanging="360"/>
        <w:contextualSpacing/>
        <w:rPr>
          <w:del w:id="39" w:author="Libby Dowling" w:date="2016-05-03T13:12:00Z"/>
          <w:rFonts w:ascii="Georgia" w:eastAsia="Georgia" w:hAnsi="Georgia" w:cs="Georgia"/>
        </w:rPr>
      </w:pPr>
      <w:del w:id="40" w:author="Libby Dowling" w:date="2016-05-03T13:12:00Z">
        <w:r w:rsidDel="003A129E">
          <w:rPr>
            <w:rFonts w:ascii="Georgia" w:eastAsia="Georgia" w:hAnsi="Georgia" w:cs="Georgia"/>
          </w:rPr>
          <w:delText xml:space="preserve">The benefit of </w:delText>
        </w:r>
        <w:r w:rsidR="006D63DF" w:rsidDel="003A129E">
          <w:rPr>
            <w:rFonts w:ascii="Georgia" w:eastAsia="Georgia" w:hAnsi="Georgia" w:cs="Georgia"/>
          </w:rPr>
          <w:delText>waste recycling/reusing should be especially emphasized, because more clear what the benefit is, stronger impression it will bring about to</w:delText>
        </w:r>
        <w:r w:rsidDel="003A129E">
          <w:rPr>
            <w:rFonts w:ascii="Georgia" w:eastAsia="Georgia" w:hAnsi="Georgia" w:cs="Georgia"/>
          </w:rPr>
          <w:delText xml:space="preserve"> students. Game could be play a</w:delText>
        </w:r>
        <w:r w:rsidR="006D63DF" w:rsidDel="003A129E">
          <w:rPr>
            <w:rFonts w:ascii="Georgia" w:eastAsia="Georgia" w:hAnsi="Georgia" w:cs="Georgia"/>
          </w:rPr>
          <w:delText xml:space="preserve"> superb </w:delText>
        </w:r>
        <w:r w:rsidDel="003A129E">
          <w:rPr>
            <w:rFonts w:ascii="Georgia" w:eastAsia="Georgia" w:hAnsi="Georgia" w:cs="Georgia"/>
          </w:rPr>
          <w:delText>role</w:delText>
        </w:r>
        <w:r w:rsidR="006D63DF" w:rsidDel="003A129E">
          <w:rPr>
            <w:rFonts w:ascii="Georgia" w:eastAsia="Georgia" w:hAnsi="Georgia" w:cs="Georgia"/>
          </w:rPr>
          <w:delText xml:space="preserve"> to achieve this. </w:delText>
        </w:r>
      </w:del>
    </w:p>
    <w:p w14:paraId="774E654C" w14:textId="77777777" w:rsidR="00776810" w:rsidRDefault="00776810" w:rsidP="008A6F34">
      <w:pPr>
        <w:ind w:left="1440"/>
        <w:contextualSpacing/>
        <w:rPr>
          <w:rFonts w:ascii="Georgia" w:eastAsia="Georgia" w:hAnsi="Georgia" w:cs="Georgia"/>
        </w:rPr>
      </w:pPr>
    </w:p>
    <w:p w14:paraId="15911916" w14:textId="77777777" w:rsidR="00776810" w:rsidRPr="008A6F34" w:rsidRDefault="00776810" w:rsidP="00776810">
      <w:pPr>
        <w:ind w:left="360"/>
        <w:contextualSpacing/>
        <w:rPr>
          <w:rFonts w:ascii="Georgia" w:eastAsia="Georgia" w:hAnsi="Georgia" w:cs="Georgia"/>
        </w:rPr>
      </w:pPr>
      <w:r>
        <w:rPr>
          <w:rFonts w:ascii="Georgia" w:eastAsia="Georgia" w:hAnsi="Georgia" w:cs="Georgia"/>
        </w:rPr>
        <w:t>General waste management game usually only includes “</w:t>
      </w:r>
      <w:r w:rsidRPr="008A6F34">
        <w:rPr>
          <w:rFonts w:ascii="Georgia" w:eastAsia="Georgia" w:hAnsi="Georgia" w:cs="Georgia"/>
        </w:rPr>
        <w:t xml:space="preserve">How we manage(recycle/reuse) waste” this section. </w:t>
      </w:r>
      <w:r w:rsidR="008A6F34" w:rsidRPr="008A6F34">
        <w:rPr>
          <w:rFonts w:ascii="Georgia" w:eastAsia="Georgia" w:hAnsi="Georgia" w:cs="Georgia"/>
        </w:rPr>
        <w:t xml:space="preserve">But I think it is not enough to </w:t>
      </w:r>
      <w:r w:rsidR="008A6F34">
        <w:rPr>
          <w:rFonts w:ascii="Georgia" w:eastAsia="Georgia" w:hAnsi="Georgia" w:cs="Georgia"/>
        </w:rPr>
        <w:t xml:space="preserve">tell the whole story of waste management. How waste is generated from daily life and the benefit of </w:t>
      </w:r>
      <w:r w:rsidR="008A6F34" w:rsidRPr="008A6F34">
        <w:rPr>
          <w:rFonts w:ascii="Georgia" w:eastAsia="Georgia" w:hAnsi="Georgia" w:cs="Georgia"/>
        </w:rPr>
        <w:t>waste management are also very important</w:t>
      </w:r>
      <w:r w:rsidR="008A6F34">
        <w:rPr>
          <w:rFonts w:ascii="Georgia" w:eastAsia="Georgia" w:hAnsi="Georgia" w:cs="Georgia"/>
        </w:rPr>
        <w:t>, particularly the benefit section should be highly accentuated.</w:t>
      </w:r>
    </w:p>
    <w:p w14:paraId="7A7C30F0" w14:textId="77777777" w:rsidR="00911CD7" w:rsidRDefault="00911CD7" w:rsidP="004C7613">
      <w:pPr>
        <w:ind w:left="360"/>
      </w:pPr>
    </w:p>
    <w:p w14:paraId="096E6020" w14:textId="77777777" w:rsidR="00911CD7" w:rsidRDefault="006D63DF" w:rsidP="004C7613">
      <w:pPr>
        <w:ind w:left="360"/>
        <w:rPr>
          <w:rFonts w:ascii="Georgia" w:eastAsia="Georgia" w:hAnsi="Georgia" w:cs="Georgia"/>
        </w:rPr>
      </w:pPr>
      <w:r>
        <w:rPr>
          <w:rFonts w:ascii="Georgia" w:eastAsia="Georgia" w:hAnsi="Georgia" w:cs="Georgia"/>
        </w:rPr>
        <w:t>In this proj</w:t>
      </w:r>
      <w:r w:rsidR="008A6F34">
        <w:rPr>
          <w:rFonts w:ascii="Georgia" w:eastAsia="Georgia" w:hAnsi="Georgia" w:cs="Georgia"/>
        </w:rPr>
        <w:t xml:space="preserve">ect, we define this story line </w:t>
      </w:r>
      <w:r>
        <w:rPr>
          <w:rFonts w:ascii="Georgia" w:eastAsia="Georgia" w:hAnsi="Georgia" w:cs="Georgia"/>
        </w:rPr>
        <w:t>the overall user experience of WES application.</w:t>
      </w:r>
    </w:p>
    <w:p w14:paraId="6A6A65B1" w14:textId="77777777" w:rsidR="008A6F34" w:rsidRDefault="008A6F34"/>
    <w:p w14:paraId="0ECC2EBD" w14:textId="77777777" w:rsidR="00911CD7" w:rsidRDefault="006D63DF">
      <w:pPr>
        <w:jc w:val="center"/>
      </w:pPr>
      <w:r>
        <w:rPr>
          <w:noProof/>
        </w:rPr>
        <mc:AlternateContent>
          <mc:Choice Requires="wpg">
            <w:drawing>
              <wp:inline distT="114300" distB="114300" distL="114300" distR="114300" wp14:anchorId="318C183D" wp14:editId="668AA1C4">
                <wp:extent cx="3058795" cy="403860"/>
                <wp:effectExtent l="0" t="0" r="0" b="0"/>
                <wp:docPr id="6" name="组合 6"/>
                <wp:cNvGraphicFramePr/>
                <a:graphic xmlns:a="http://schemas.openxmlformats.org/drawingml/2006/main">
                  <a:graphicData uri="http://schemas.microsoft.com/office/word/2010/wordprocessingGroup">
                    <wpg:wgp>
                      <wpg:cNvGrpSpPr/>
                      <wpg:grpSpPr>
                        <a:xfrm>
                          <a:off x="0" y="0"/>
                          <a:ext cx="3058950" cy="404012"/>
                          <a:chOff x="572550" y="834025"/>
                          <a:chExt cx="4694950" cy="610800"/>
                        </a:xfrm>
                      </wpg:grpSpPr>
                      <wps:wsp>
                        <wps:cNvPr id="174" name="Shape 174"/>
                        <wps:cNvSpPr/>
                        <wps:spPr>
                          <a:xfrm>
                            <a:off x="572550" y="834025"/>
                            <a:ext cx="1889400" cy="610800"/>
                          </a:xfrm>
                          <a:prstGeom prst="rect">
                            <a:avLst/>
                          </a:prstGeom>
                          <a:solidFill>
                            <a:srgbClr val="3D85C6"/>
                          </a:solidFill>
                          <a:ln>
                            <a:noFill/>
                          </a:ln>
                        </wps:spPr>
                        <wps:txbx>
                          <w:txbxContent>
                            <w:p w14:paraId="75F7346A" w14:textId="77777777" w:rsidR="00A11B73" w:rsidRPr="008A6F34" w:rsidRDefault="00A11B73">
                              <w:pPr>
                                <w:spacing w:line="240" w:lineRule="auto"/>
                                <w:jc w:val="center"/>
                                <w:rPr>
                                  <w:sz w:val="20"/>
                                  <w:szCs w:val="20"/>
                                </w:rPr>
                              </w:pPr>
                              <w:r w:rsidRPr="008A6F34">
                                <w:rPr>
                                  <w:rFonts w:ascii="Georgia" w:eastAsia="Georgia" w:hAnsi="Georgia" w:cs="Georgia"/>
                                  <w:color w:val="FFFFFF"/>
                                  <w:sz w:val="20"/>
                                  <w:szCs w:val="20"/>
                                </w:rPr>
                                <w:t>User experience</w:t>
                              </w:r>
                            </w:p>
                          </w:txbxContent>
                        </wps:txbx>
                        <wps:bodyPr lIns="91425" tIns="91425" rIns="91425" bIns="91425" anchor="ctr" anchorCtr="0"/>
                      </wps:wsp>
                      <wps:wsp>
                        <wps:cNvPr id="175" name="Shape 175"/>
                        <wps:cNvSpPr/>
                        <wps:spPr>
                          <a:xfrm>
                            <a:off x="3378100" y="834025"/>
                            <a:ext cx="1889400" cy="610800"/>
                          </a:xfrm>
                          <a:prstGeom prst="rect">
                            <a:avLst/>
                          </a:prstGeom>
                          <a:solidFill>
                            <a:srgbClr val="3D85C6"/>
                          </a:solidFill>
                          <a:ln>
                            <a:noFill/>
                          </a:ln>
                        </wps:spPr>
                        <wps:txbx>
                          <w:txbxContent>
                            <w:p w14:paraId="27864A48" w14:textId="77777777" w:rsidR="00A11B73" w:rsidRPr="008A6F34" w:rsidRDefault="00A11B73">
                              <w:pPr>
                                <w:spacing w:line="240" w:lineRule="auto"/>
                                <w:jc w:val="center"/>
                                <w:rPr>
                                  <w:sz w:val="20"/>
                                  <w:szCs w:val="20"/>
                                </w:rPr>
                              </w:pPr>
                              <w:r w:rsidRPr="008A6F34">
                                <w:rPr>
                                  <w:rFonts w:ascii="Georgia" w:eastAsia="Georgia" w:hAnsi="Georgia" w:cs="Georgia"/>
                                  <w:color w:val="FFFFFF"/>
                                  <w:sz w:val="20"/>
                                  <w:szCs w:val="20"/>
                                </w:rPr>
                                <w:t>Story Line</w:t>
                              </w:r>
                            </w:p>
                          </w:txbxContent>
                        </wps:txbx>
                        <wps:bodyPr lIns="91425" tIns="91425" rIns="91425" bIns="91425" anchor="ctr" anchorCtr="0"/>
                      </wps:wsp>
                      <wps:wsp>
                        <wps:cNvPr id="176" name="Shape 176"/>
                        <wps:cNvSpPr/>
                        <wps:spPr>
                          <a:xfrm>
                            <a:off x="2528825" y="982975"/>
                            <a:ext cx="782400" cy="312900"/>
                          </a:xfrm>
                          <a:prstGeom prst="leftRightArrow">
                            <a:avLst>
                              <a:gd name="adj1" fmla="val 50000"/>
                              <a:gd name="adj2" fmla="val 50000"/>
                            </a:avLst>
                          </a:prstGeom>
                          <a:solidFill>
                            <a:srgbClr val="F1C232"/>
                          </a:solidFill>
                          <a:ln>
                            <a:noFill/>
                          </a:ln>
                        </wps:spPr>
                        <wps:txbx>
                          <w:txbxContent>
                            <w:p w14:paraId="556417F5" w14:textId="77777777" w:rsidR="00A11B73" w:rsidRDefault="00A11B73">
                              <w:pPr>
                                <w:spacing w:line="240" w:lineRule="auto"/>
                              </w:pPr>
                            </w:p>
                          </w:txbxContent>
                        </wps:txbx>
                        <wps:bodyPr lIns="91425" tIns="91425" rIns="91425" bIns="91425" anchor="ctr" anchorCtr="0"/>
                      </wps:wsp>
                    </wpg:wgp>
                  </a:graphicData>
                </a:graphic>
              </wp:inline>
            </w:drawing>
          </mc:Choice>
          <mc:Fallback>
            <w:pict>
              <v:group id="组合 6" o:spid="_x0000_s1026" style="width:240.85pt;height:31.8pt;mso-position-horizontal-relative:char;mso-position-vertical-relative:line" coordorigin="5725,8340" coordsize="4694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">
                <v:rect id="Shape 174" o:spid="_x0000_s1027" style="position:absolute;left:5725;top:8340;width:18894;height:6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" fillcolor="#3d85c6" stroked="f">
                  <v:textbox inset="2.53958mm,2.53958mm,2.53958mm,2.53958mm">
                    <w:txbxContent>
                      <w:p w:rsidR="00A11B73" w:rsidRPr="008A6F34" w:rsidRDefault="00A11B73">
                        <w:pPr>
                          <w:spacing w:line="240" w:lineRule="auto"/>
                          <w:jc w:val="center"/>
                          <w:rPr>
                            <w:sz w:val="20"/>
                            <w:szCs w:val="20"/>
                          </w:rPr>
                        </w:pPr>
                        <w:r w:rsidRPr="008A6F34">
                          <w:rPr>
                            <w:rFonts w:ascii="Georgia" w:eastAsia="Georgia" w:hAnsi="Georgia" w:cs="Georgia"/>
                            <w:color w:val="FFFFFF"/>
                            <w:sz w:val="20"/>
                            <w:szCs w:val="20"/>
                          </w:rPr>
                          <w:t>User experience</w:t>
                        </w:r>
                      </w:p>
                    </w:txbxContent>
                  </v:textbox>
                </v:rect>
                <v:rect id="Shape 175" o:spid="_x0000_s1028" style="position:absolute;left:33781;top:8340;width:18894;height:6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" fillcolor="#3d85c6" stroked="f">
                  <v:textbox inset="2.53958mm,2.53958mm,2.53958mm,2.53958mm">
                    <w:txbxContent>
                      <w:p w:rsidR="00A11B73" w:rsidRPr="008A6F34" w:rsidRDefault="00A11B73">
                        <w:pPr>
                          <w:spacing w:line="240" w:lineRule="auto"/>
                          <w:jc w:val="center"/>
                          <w:rPr>
                            <w:sz w:val="20"/>
                            <w:szCs w:val="20"/>
                          </w:rPr>
                        </w:pPr>
                        <w:r w:rsidRPr="008A6F34">
                          <w:rPr>
                            <w:rFonts w:ascii="Georgia" w:eastAsia="Georgia" w:hAnsi="Georgia" w:cs="Georgia"/>
                            <w:color w:val="FFFFFF"/>
                            <w:sz w:val="20"/>
                            <w:szCs w:val="20"/>
                          </w:rPr>
                          <w:t>Story Line</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hape 176" o:spid="_x0000_s1029" type="#_x0000_t69" style="position:absolute;left:25288;top:9829;width:7824;height:3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" adj="4319" fillcolor="#f1c232" stroked="f">
                  <v:textbox inset="2.53958mm,2.53958mm,2.53958mm,2.53958mm">
                    <w:txbxContent>
                      <w:p w:rsidR="00A11B73" w:rsidRDefault="00A11B73">
                        <w:pPr>
                          <w:spacing w:line="240" w:lineRule="auto"/>
                        </w:pPr>
                      </w:p>
                    </w:txbxContent>
                  </v:textbox>
                </v:shape>
                <w10:anchorlock/>
              </v:group>
            </w:pict>
          </mc:Fallback>
        </mc:AlternateContent>
      </w:r>
    </w:p>
    <w:p w14:paraId="4A29D0AA" w14:textId="77777777" w:rsidR="00911CD7" w:rsidRDefault="006D63DF">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Figure1.User experience is the same as story line</w:t>
      </w:r>
    </w:p>
    <w:p w14:paraId="4136F8F4" w14:textId="77777777" w:rsidR="008A6F34" w:rsidRDefault="008A6F34">
      <w:pPr>
        <w:widowControl w:val="0"/>
        <w:spacing w:line="240" w:lineRule="auto"/>
        <w:jc w:val="center"/>
      </w:pPr>
    </w:p>
    <w:p w14:paraId="74F97165" w14:textId="77777777" w:rsidR="008A6F34" w:rsidRDefault="008A6F34">
      <w:pPr>
        <w:widowControl w:val="0"/>
        <w:spacing w:line="240" w:lineRule="auto"/>
        <w:jc w:val="center"/>
      </w:pPr>
    </w:p>
    <w:p w14:paraId="208017D8" w14:textId="77777777" w:rsidR="00911CD7" w:rsidRDefault="006D63DF">
      <w:pPr>
        <w:widowControl w:val="0"/>
        <w:spacing w:line="240" w:lineRule="auto"/>
        <w:jc w:val="center"/>
      </w:pPr>
      <w:r>
        <w:rPr>
          <w:rFonts w:ascii="Georgia" w:eastAsia="Georgia" w:hAnsi="Georgia" w:cs="Georgia"/>
          <w:sz w:val="20"/>
          <w:szCs w:val="20"/>
        </w:rPr>
        <w:lastRenderedPageBreak/>
        <w:t xml:space="preserve"> </w:t>
      </w:r>
      <w:commentRangeStart w:id="41"/>
      <w:r>
        <w:rPr>
          <w:noProof/>
        </w:rPr>
        <mc:AlternateContent>
          <mc:Choice Requires="wpg">
            <w:drawing>
              <wp:inline distT="114300" distB="114300" distL="114300" distR="114300" wp14:anchorId="42E13124" wp14:editId="54271655">
                <wp:extent cx="2838037" cy="2189463"/>
                <wp:effectExtent l="0" t="0" r="19685" b="20955"/>
                <wp:docPr id="3" name="组合 3"/>
                <wp:cNvGraphicFramePr/>
                <a:graphic xmlns:a="http://schemas.openxmlformats.org/drawingml/2006/main">
                  <a:graphicData uri="http://schemas.microsoft.com/office/word/2010/wordprocessingGroup">
                    <wpg:wgp>
                      <wpg:cNvGrpSpPr/>
                      <wpg:grpSpPr>
                        <a:xfrm>
                          <a:off x="0" y="0"/>
                          <a:ext cx="2838037" cy="2189463"/>
                          <a:chOff x="1412325" y="-215288"/>
                          <a:chExt cx="4074600" cy="3139213"/>
                        </a:xfrm>
                      </wpg:grpSpPr>
                      <wps:wsp>
                        <wps:cNvPr id="138" name="Shape 138"/>
                        <wps:cNvSpPr/>
                        <wps:spPr>
                          <a:xfrm rot="10800000" flipH="1">
                            <a:off x="1412325" y="-215288"/>
                            <a:ext cx="4074600" cy="734379"/>
                          </a:xfrm>
                          <a:prstGeom prst="rect">
                            <a:avLst/>
                          </a:prstGeom>
                          <a:noFill/>
                          <a:ln w="9525" cap="flat" cmpd="sng">
                            <a:solidFill>
                              <a:srgbClr val="000000"/>
                            </a:solidFill>
                            <a:prstDash val="solid"/>
                            <a:round/>
                            <a:headEnd type="none" w="med" len="med"/>
                            <a:tailEnd type="none" w="med" len="med"/>
                          </a:ln>
                        </wps:spPr>
                        <wps:txbx>
                          <w:txbxContent>
                            <w:p w14:paraId="73B1D186" w14:textId="77777777" w:rsidR="00A11B73" w:rsidRDefault="00A11B73">
                              <w:pPr>
                                <w:spacing w:line="240" w:lineRule="auto"/>
                              </w:pPr>
                            </w:p>
                          </w:txbxContent>
                        </wps:txbx>
                        <wps:bodyPr lIns="91425" tIns="91425" rIns="91425" bIns="91425" anchor="ctr" anchorCtr="0"/>
                      </wps:wsp>
                      <wps:wsp>
                        <wps:cNvPr id="139" name="Shape 139"/>
                        <wps:cNvSpPr/>
                        <wps:spPr>
                          <a:xfrm>
                            <a:off x="1412325" y="519125"/>
                            <a:ext cx="4074600" cy="2404800"/>
                          </a:xfrm>
                          <a:prstGeom prst="rect">
                            <a:avLst/>
                          </a:prstGeom>
                          <a:noFill/>
                          <a:ln w="9525" cap="flat" cmpd="sng">
                            <a:solidFill>
                              <a:srgbClr val="000000"/>
                            </a:solidFill>
                            <a:prstDash val="solid"/>
                            <a:round/>
                            <a:headEnd type="none" w="med" len="med"/>
                            <a:tailEnd type="none" w="med" len="med"/>
                          </a:ln>
                        </wps:spPr>
                        <wps:txbx>
                          <w:txbxContent>
                            <w:p w14:paraId="68943532" w14:textId="77777777" w:rsidR="00A11B73" w:rsidRDefault="00A11B73">
                              <w:pPr>
                                <w:spacing w:line="240" w:lineRule="auto"/>
                              </w:pPr>
                            </w:p>
                          </w:txbxContent>
                        </wps:txbx>
                        <wps:bodyPr lIns="91425" tIns="91425" rIns="91425" bIns="91425" anchor="ctr" anchorCtr="0"/>
                      </wps:wsp>
                      <wps:wsp>
                        <wps:cNvPr id="140" name="Shape 140"/>
                        <wps:cNvSpPr txBox="1"/>
                        <wps:spPr>
                          <a:xfrm>
                            <a:off x="2761095" y="743828"/>
                            <a:ext cx="2620799" cy="1822591"/>
                          </a:xfrm>
                          <a:prstGeom prst="rect">
                            <a:avLst/>
                          </a:prstGeom>
                          <a:noFill/>
                          <a:ln>
                            <a:noFill/>
                          </a:ln>
                        </wps:spPr>
                        <wps:txbx>
                          <w:txbxContent>
                            <w:p w14:paraId="0CF07FA5" w14:textId="77777777" w:rsidR="00A11B73" w:rsidRPr="00F311F2" w:rsidRDefault="00A11B73" w:rsidP="00F311F2">
                              <w:pPr>
                                <w:spacing w:line="240" w:lineRule="auto"/>
                                <w:rPr>
                                  <w:sz w:val="20"/>
                                  <w:szCs w:val="20"/>
                                </w:rPr>
                              </w:pPr>
                              <w:r w:rsidRPr="00F311F2">
                                <w:rPr>
                                  <w:rFonts w:ascii="Georgia" w:eastAsia="Georgia" w:hAnsi="Georgia" w:cs="Georgia"/>
                                  <w:sz w:val="20"/>
                                  <w:szCs w:val="20"/>
                                </w:rPr>
                                <w:t>What? (static pages)</w:t>
                              </w:r>
                            </w:p>
                            <w:p w14:paraId="015D9B49" w14:textId="77777777" w:rsidR="00A11B73" w:rsidRPr="00F311F2" w:rsidRDefault="00A11B73">
                              <w:pPr>
                                <w:spacing w:line="240" w:lineRule="auto"/>
                                <w:rPr>
                                  <w:sz w:val="20"/>
                                  <w:szCs w:val="20"/>
                                </w:rPr>
                              </w:pPr>
                            </w:p>
                            <w:p w14:paraId="7F1AF7CA" w14:textId="77777777" w:rsidR="00A11B73" w:rsidRPr="00F311F2" w:rsidRDefault="00A11B73" w:rsidP="00F311F2">
                              <w:pPr>
                                <w:spacing w:line="240" w:lineRule="auto"/>
                                <w:rPr>
                                  <w:sz w:val="20"/>
                                  <w:szCs w:val="20"/>
                                </w:rPr>
                              </w:pPr>
                              <w:r w:rsidRPr="00F311F2">
                                <w:rPr>
                                  <w:rFonts w:ascii="Georgia" w:eastAsia="Georgia" w:hAnsi="Georgia" w:cs="Georgia"/>
                                  <w:sz w:val="20"/>
                                  <w:szCs w:val="20"/>
                                </w:rPr>
                                <w:t>Why?</w:t>
                              </w:r>
                              <w:r>
                                <w:rPr>
                                  <w:rFonts w:ascii="Georgia" w:eastAsia="Georgia" w:hAnsi="Georgia" w:cs="Georgia"/>
                                  <w:sz w:val="20"/>
                                  <w:szCs w:val="20"/>
                                </w:rPr>
                                <w:t xml:space="preserve"> </w:t>
                              </w:r>
                              <w:r w:rsidRPr="00F311F2">
                                <w:rPr>
                                  <w:rFonts w:ascii="Georgia" w:eastAsia="Georgia" w:hAnsi="Georgia" w:cs="Georgia"/>
                                  <w:sz w:val="20"/>
                                  <w:szCs w:val="20"/>
                                </w:rPr>
                                <w:t>(games)</w:t>
                              </w:r>
                            </w:p>
                            <w:p w14:paraId="48A0EA08" w14:textId="77777777" w:rsidR="00A11B73" w:rsidRPr="00F311F2" w:rsidRDefault="00A11B73">
                              <w:pPr>
                                <w:spacing w:line="240" w:lineRule="auto"/>
                                <w:rPr>
                                  <w:sz w:val="20"/>
                                  <w:szCs w:val="20"/>
                                </w:rPr>
                              </w:pPr>
                            </w:p>
                            <w:p w14:paraId="603F1EA1" w14:textId="77777777" w:rsidR="00A11B73" w:rsidRPr="00F311F2" w:rsidRDefault="00A11B73" w:rsidP="00F311F2">
                              <w:pPr>
                                <w:spacing w:line="240" w:lineRule="auto"/>
                                <w:rPr>
                                  <w:sz w:val="20"/>
                                  <w:szCs w:val="20"/>
                                </w:rPr>
                              </w:pPr>
                              <w:r w:rsidRPr="00F311F2">
                                <w:rPr>
                                  <w:rFonts w:ascii="Georgia" w:eastAsia="Georgia" w:hAnsi="Georgia" w:cs="Georgia"/>
                                  <w:sz w:val="20"/>
                                  <w:szCs w:val="20"/>
                                </w:rPr>
                                <w:t>How?</w:t>
                              </w:r>
                              <w:r>
                                <w:rPr>
                                  <w:rFonts w:ascii="Georgia" w:eastAsia="Georgia" w:hAnsi="Georgia" w:cs="Georgia"/>
                                  <w:sz w:val="20"/>
                                  <w:szCs w:val="20"/>
                                </w:rPr>
                                <w:t xml:space="preserve"> </w:t>
                              </w:r>
                              <w:r w:rsidRPr="00F311F2">
                                <w:rPr>
                                  <w:rFonts w:ascii="Georgia" w:eastAsia="Georgia" w:hAnsi="Georgia" w:cs="Georgia"/>
                                  <w:sz w:val="20"/>
                                  <w:szCs w:val="20"/>
                                </w:rPr>
                                <w:t>(games)</w:t>
                              </w:r>
                            </w:p>
                            <w:p w14:paraId="7086EBA4" w14:textId="77777777" w:rsidR="00A11B73" w:rsidRPr="00F311F2" w:rsidRDefault="00A11B73">
                              <w:pPr>
                                <w:spacing w:line="240" w:lineRule="auto"/>
                                <w:rPr>
                                  <w:sz w:val="20"/>
                                  <w:szCs w:val="20"/>
                                </w:rPr>
                              </w:pPr>
                            </w:p>
                            <w:p w14:paraId="030AD4AA" w14:textId="77777777" w:rsidR="00A11B73" w:rsidRPr="00F311F2" w:rsidRDefault="00A11B73" w:rsidP="00F311F2">
                              <w:pPr>
                                <w:spacing w:line="240" w:lineRule="auto"/>
                                <w:rPr>
                                  <w:sz w:val="20"/>
                                  <w:szCs w:val="20"/>
                                </w:rPr>
                              </w:pPr>
                              <w:r w:rsidRPr="00F311F2">
                                <w:rPr>
                                  <w:rFonts w:ascii="Georgia" w:eastAsia="Georgia" w:hAnsi="Georgia" w:cs="Georgia"/>
                                  <w:sz w:val="20"/>
                                  <w:szCs w:val="20"/>
                                </w:rPr>
                                <w:t>Result?</w:t>
                              </w:r>
                              <w:r>
                                <w:rPr>
                                  <w:rFonts w:ascii="Georgia" w:eastAsia="Georgia" w:hAnsi="Georgia" w:cs="Georgia"/>
                                  <w:sz w:val="20"/>
                                  <w:szCs w:val="20"/>
                                </w:rPr>
                                <w:t xml:space="preserve"> </w:t>
                              </w:r>
                              <w:r w:rsidRPr="00F311F2">
                                <w:rPr>
                                  <w:rFonts w:ascii="Georgia" w:eastAsia="Georgia" w:hAnsi="Georgia" w:cs="Georgia"/>
                                  <w:sz w:val="20"/>
                                  <w:szCs w:val="20"/>
                                </w:rPr>
                                <w:t>(benefit)(games)</w:t>
                              </w:r>
                            </w:p>
                          </w:txbxContent>
                        </wps:txbx>
                        <wps:bodyPr lIns="91425" tIns="91425" rIns="91425" bIns="91425" anchor="t" anchorCtr="0"/>
                      </wps:wsp>
                      <wps:wsp>
                        <wps:cNvPr id="1" name="直接箭头连接符 1"/>
                        <wps:cNvCnPr/>
                        <wps:spPr>
                          <a:xfrm>
                            <a:off x="2687850" y="719525"/>
                            <a:ext cx="0" cy="1956300"/>
                          </a:xfrm>
                          <a:prstGeom prst="straightConnector1">
                            <a:avLst/>
                          </a:prstGeom>
                          <a:noFill/>
                          <a:ln w="9525" cap="flat" cmpd="sng">
                            <a:solidFill>
                              <a:srgbClr val="000000"/>
                            </a:solidFill>
                            <a:prstDash val="solid"/>
                            <a:round/>
                            <a:headEnd type="none" w="lg" len="lg"/>
                            <a:tailEnd type="triangle" w="lg" len="lg"/>
                          </a:ln>
                        </wps:spPr>
                        <wps:bodyPr/>
                      </wps:wsp>
                      <wps:wsp>
                        <wps:cNvPr id="142" name="Shape 142"/>
                        <wps:cNvSpPr txBox="1"/>
                        <wps:spPr>
                          <a:xfrm>
                            <a:off x="1724776" y="1179414"/>
                            <a:ext cx="1158000" cy="953789"/>
                          </a:xfrm>
                          <a:prstGeom prst="rect">
                            <a:avLst/>
                          </a:prstGeom>
                          <a:noFill/>
                          <a:ln>
                            <a:noFill/>
                          </a:ln>
                        </wps:spPr>
                        <wps:txbx>
                          <w:txbxContent>
                            <w:p w14:paraId="2F536BBC" w14:textId="77777777" w:rsidR="00A11B73" w:rsidRPr="00F311F2" w:rsidRDefault="00A11B73">
                              <w:pPr>
                                <w:spacing w:line="240" w:lineRule="auto"/>
                                <w:rPr>
                                  <w:sz w:val="24"/>
                                  <w:szCs w:val="24"/>
                                </w:rPr>
                              </w:pPr>
                              <w:r w:rsidRPr="00F311F2">
                                <w:rPr>
                                  <w:rFonts w:ascii="Georgia" w:eastAsia="Georgia" w:hAnsi="Georgia" w:cs="Georgia"/>
                                  <w:sz w:val="24"/>
                                  <w:szCs w:val="24"/>
                                </w:rPr>
                                <w:t>Story Line</w:t>
                              </w:r>
                            </w:p>
                          </w:txbxContent>
                        </wps:txbx>
                        <wps:bodyPr lIns="91425" tIns="91425" rIns="91425" bIns="91425" anchor="t" anchorCtr="0"/>
                      </wps:wsp>
                      <wps:wsp>
                        <wps:cNvPr id="143" name="Shape 143"/>
                        <wps:cNvSpPr txBox="1"/>
                        <wps:spPr>
                          <a:xfrm>
                            <a:off x="1776672" y="-203887"/>
                            <a:ext cx="3441599" cy="758674"/>
                          </a:xfrm>
                          <a:prstGeom prst="rect">
                            <a:avLst/>
                          </a:prstGeom>
                          <a:noFill/>
                          <a:ln>
                            <a:noFill/>
                          </a:ln>
                        </wps:spPr>
                        <wps:txbx>
                          <w:txbxContent>
                            <w:p w14:paraId="1F1F9225" w14:textId="77777777" w:rsidR="00A11B73" w:rsidRPr="005048A7" w:rsidRDefault="00A11B73" w:rsidP="005048A7">
                              <w:pPr>
                                <w:spacing w:line="240" w:lineRule="auto"/>
                                <w:jc w:val="center"/>
                                <w:rPr>
                                  <w:sz w:val="24"/>
                                  <w:szCs w:val="24"/>
                                </w:rPr>
                              </w:pPr>
                              <w:r w:rsidRPr="005048A7">
                                <w:rPr>
                                  <w:rFonts w:ascii="Georgia" w:eastAsia="Georgia" w:hAnsi="Georgia" w:cs="Georgia"/>
                                  <w:sz w:val="24"/>
                                  <w:szCs w:val="24"/>
                                </w:rPr>
                                <w:t>Cognitive processes by users(students)</w:t>
                              </w:r>
                            </w:p>
                          </w:txbxContent>
                        </wps:txbx>
                        <wps:bodyPr lIns="91425" tIns="91425" rIns="91425" bIns="91425" anchor="t" anchorCtr="0"/>
                      </wps:wsp>
                    </wpg:wgp>
                  </a:graphicData>
                </a:graphic>
              </wp:inline>
            </w:drawing>
          </mc:Choice>
          <mc:Fallback>
            <w:pict>
              <v:group id="组合 3" o:spid="_x0000_s1030" style="width:223.45pt;height:172.4pt;mso-position-horizontal-relative:char;mso-position-vertical-relative:line" coordorigin="14123,-2152" coordsize="40746,3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">
                <v:rect id="Shape 138" o:spid="_x0000_s1031" style="position:absolute;left:14123;top:-2152;width:40746;height:7342;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" filled="f">
                  <v:stroke joinstyle="round"/>
                  <v:textbox inset="2.53958mm,2.53958mm,2.53958mm,2.53958mm">
                    <w:txbxContent>
                      <w:p w:rsidR="00A11B73" w:rsidRDefault="00A11B73">
                        <w:pPr>
                          <w:spacing w:line="240" w:lineRule="auto"/>
                        </w:pPr>
                      </w:p>
                    </w:txbxContent>
                  </v:textbox>
                </v:rect>
                <v:rect id="Shape 139" o:spid="_x0000_s1032" style="position:absolute;left:14123;top:5191;width:40746;height:24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" filled="f">
                  <v:stroke joinstyle="round"/>
                  <v:textbox inset="2.53958mm,2.53958mm,2.53958mm,2.53958mm">
                    <w:txbxContent>
                      <w:p w:rsidR="00A11B73" w:rsidRDefault="00A11B73">
                        <w:pPr>
                          <w:spacing w:line="240" w:lineRule="auto"/>
                        </w:pPr>
                      </w:p>
                    </w:txbxContent>
                  </v:textbox>
                </v:rect>
                <v:shapetype id="_x0000_t202" coordsize="21600,21600" o:spt="202" path="m,l,21600r21600,l21600,xe">
                  <v:stroke joinstyle="miter"/>
                  <v:path gradientshapeok="t" o:connecttype="rect"/>
                </v:shapetype>
                <v:shape id="Shape 140" o:spid="_x0000_s1033" type="#_x0000_t202" style="position:absolute;left:27610;top:7438;width:26208;height:18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" filled="f" stroked="f">
                  <v:textbox inset="2.53958mm,2.53958mm,2.53958mm,2.53958mm">
                    <w:txbxContent>
                      <w:p w:rsidR="00A11B73" w:rsidRPr="00F311F2" w:rsidRDefault="00A11B73" w:rsidP="00F311F2">
                        <w:pPr>
                          <w:spacing w:line="240" w:lineRule="auto"/>
                          <w:rPr>
                            <w:sz w:val="20"/>
                            <w:szCs w:val="20"/>
                          </w:rPr>
                        </w:pPr>
                        <w:r w:rsidRPr="00F311F2">
                          <w:rPr>
                            <w:rFonts w:ascii="Georgia" w:eastAsia="Georgia" w:hAnsi="Georgia" w:cs="Georgia"/>
                            <w:sz w:val="20"/>
                            <w:szCs w:val="20"/>
                          </w:rPr>
                          <w:t>What? (static pages)</w:t>
                        </w:r>
                      </w:p>
                      <w:p w:rsidR="00A11B73" w:rsidRPr="00F311F2" w:rsidRDefault="00A11B73">
                        <w:pPr>
                          <w:spacing w:line="240" w:lineRule="auto"/>
                          <w:rPr>
                            <w:sz w:val="20"/>
                            <w:szCs w:val="20"/>
                          </w:rPr>
                        </w:pPr>
                      </w:p>
                      <w:p w:rsidR="00A11B73" w:rsidRPr="00F311F2" w:rsidRDefault="00A11B73" w:rsidP="00F311F2">
                        <w:pPr>
                          <w:spacing w:line="240" w:lineRule="auto"/>
                          <w:rPr>
                            <w:sz w:val="20"/>
                            <w:szCs w:val="20"/>
                          </w:rPr>
                        </w:pPr>
                        <w:r w:rsidRPr="00F311F2">
                          <w:rPr>
                            <w:rFonts w:ascii="Georgia" w:eastAsia="Georgia" w:hAnsi="Georgia" w:cs="Georgia"/>
                            <w:sz w:val="20"/>
                            <w:szCs w:val="20"/>
                          </w:rPr>
                          <w:t>Why?</w:t>
                        </w:r>
                        <w:r>
                          <w:rPr>
                            <w:rFonts w:ascii="Georgia" w:eastAsia="Georgia" w:hAnsi="Georgia" w:cs="Georgia"/>
                            <w:sz w:val="20"/>
                            <w:szCs w:val="20"/>
                          </w:rPr>
                          <w:t xml:space="preserve"> </w:t>
                        </w:r>
                        <w:r w:rsidRPr="00F311F2">
                          <w:rPr>
                            <w:rFonts w:ascii="Georgia" w:eastAsia="Georgia" w:hAnsi="Georgia" w:cs="Georgia"/>
                            <w:sz w:val="20"/>
                            <w:szCs w:val="20"/>
                          </w:rPr>
                          <w:t>(games)</w:t>
                        </w:r>
                      </w:p>
                      <w:p w:rsidR="00A11B73" w:rsidRPr="00F311F2" w:rsidRDefault="00A11B73">
                        <w:pPr>
                          <w:spacing w:line="240" w:lineRule="auto"/>
                          <w:rPr>
                            <w:sz w:val="20"/>
                            <w:szCs w:val="20"/>
                          </w:rPr>
                        </w:pPr>
                      </w:p>
                      <w:p w:rsidR="00A11B73" w:rsidRPr="00F311F2" w:rsidRDefault="00A11B73" w:rsidP="00F311F2">
                        <w:pPr>
                          <w:spacing w:line="240" w:lineRule="auto"/>
                          <w:rPr>
                            <w:sz w:val="20"/>
                            <w:szCs w:val="20"/>
                          </w:rPr>
                        </w:pPr>
                        <w:r w:rsidRPr="00F311F2">
                          <w:rPr>
                            <w:rFonts w:ascii="Georgia" w:eastAsia="Georgia" w:hAnsi="Georgia" w:cs="Georgia"/>
                            <w:sz w:val="20"/>
                            <w:szCs w:val="20"/>
                          </w:rPr>
                          <w:t>How?</w:t>
                        </w:r>
                        <w:r>
                          <w:rPr>
                            <w:rFonts w:ascii="Georgia" w:eastAsia="Georgia" w:hAnsi="Georgia" w:cs="Georgia"/>
                            <w:sz w:val="20"/>
                            <w:szCs w:val="20"/>
                          </w:rPr>
                          <w:t xml:space="preserve"> </w:t>
                        </w:r>
                        <w:r w:rsidRPr="00F311F2">
                          <w:rPr>
                            <w:rFonts w:ascii="Georgia" w:eastAsia="Georgia" w:hAnsi="Georgia" w:cs="Georgia"/>
                            <w:sz w:val="20"/>
                            <w:szCs w:val="20"/>
                          </w:rPr>
                          <w:t>(games)</w:t>
                        </w:r>
                      </w:p>
                      <w:p w:rsidR="00A11B73" w:rsidRPr="00F311F2" w:rsidRDefault="00A11B73">
                        <w:pPr>
                          <w:spacing w:line="240" w:lineRule="auto"/>
                          <w:rPr>
                            <w:sz w:val="20"/>
                            <w:szCs w:val="20"/>
                          </w:rPr>
                        </w:pPr>
                      </w:p>
                      <w:p w:rsidR="00A11B73" w:rsidRPr="00F311F2" w:rsidRDefault="00A11B73" w:rsidP="00F311F2">
                        <w:pPr>
                          <w:spacing w:line="240" w:lineRule="auto"/>
                          <w:rPr>
                            <w:sz w:val="20"/>
                            <w:szCs w:val="20"/>
                          </w:rPr>
                        </w:pPr>
                        <w:r w:rsidRPr="00F311F2">
                          <w:rPr>
                            <w:rFonts w:ascii="Georgia" w:eastAsia="Georgia" w:hAnsi="Georgia" w:cs="Georgia"/>
                            <w:sz w:val="20"/>
                            <w:szCs w:val="20"/>
                          </w:rPr>
                          <w:t>Result?</w:t>
                        </w:r>
                        <w:r>
                          <w:rPr>
                            <w:rFonts w:ascii="Georgia" w:eastAsia="Georgia" w:hAnsi="Georgia" w:cs="Georgia"/>
                            <w:sz w:val="20"/>
                            <w:szCs w:val="20"/>
                          </w:rPr>
                          <w:t xml:space="preserve"> </w:t>
                        </w:r>
                        <w:r w:rsidRPr="00F311F2">
                          <w:rPr>
                            <w:rFonts w:ascii="Georgia" w:eastAsia="Georgia" w:hAnsi="Georgia" w:cs="Georgia"/>
                            <w:sz w:val="20"/>
                            <w:szCs w:val="20"/>
                          </w:rPr>
                          <w:t>(benefit)(games)</w:t>
                        </w:r>
                      </w:p>
                    </w:txbxContent>
                  </v:textbox>
                </v:shape>
                <v:shapetype id="_x0000_t32" coordsize="21600,21600" o:spt="32" o:oned="t" path="m,l21600,21600e" filled="f">
                  <v:path arrowok="t" fillok="f" o:connecttype="none"/>
                  <o:lock v:ext="edit" shapetype="t"/>
                </v:shapetype>
                <v:shape id="直接箭头连接符 1" o:spid="_x0000_s1034" type="#_x0000_t32" style="position:absolute;left:26878;top:7195;width:0;height:19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">
                  <v:stroke startarrowwidth="wide" startarrowlength="long" endarrow="block" endarrowwidth="wide" endarrowlength="long"/>
                </v:shape>
                <v:shape id="Shape 142" o:spid="_x0000_s1035" type="#_x0000_t202" style="position:absolute;left:17247;top:11794;width:11580;height: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" filled="f" stroked="f">
                  <v:textbox inset="2.53958mm,2.53958mm,2.53958mm,2.53958mm">
                    <w:txbxContent>
                      <w:p w:rsidR="00A11B73" w:rsidRPr="00F311F2" w:rsidRDefault="00A11B73">
                        <w:pPr>
                          <w:spacing w:line="240" w:lineRule="auto"/>
                          <w:rPr>
                            <w:sz w:val="24"/>
                            <w:szCs w:val="24"/>
                          </w:rPr>
                        </w:pPr>
                        <w:r w:rsidRPr="00F311F2">
                          <w:rPr>
                            <w:rFonts w:ascii="Georgia" w:eastAsia="Georgia" w:hAnsi="Georgia" w:cs="Georgia"/>
                            <w:sz w:val="24"/>
                            <w:szCs w:val="24"/>
                          </w:rPr>
                          <w:t>Story Line</w:t>
                        </w:r>
                      </w:p>
                    </w:txbxContent>
                  </v:textbox>
                </v:shape>
                <v:shape id="Shape 143" o:spid="_x0000_s1036" type="#_x0000_t202" style="position:absolute;left:17766;top:-2038;width:34416;height:7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" filled="f" stroked="f">
                  <v:textbox inset="2.53958mm,2.53958mm,2.53958mm,2.53958mm">
                    <w:txbxContent>
                      <w:p w:rsidR="00A11B73" w:rsidRPr="005048A7" w:rsidRDefault="00A11B73" w:rsidP="005048A7">
                        <w:pPr>
                          <w:spacing w:line="240" w:lineRule="auto"/>
                          <w:jc w:val="center"/>
                          <w:rPr>
                            <w:sz w:val="24"/>
                            <w:szCs w:val="24"/>
                          </w:rPr>
                        </w:pPr>
                        <w:r w:rsidRPr="005048A7">
                          <w:rPr>
                            <w:rFonts w:ascii="Georgia" w:eastAsia="Georgia" w:hAnsi="Georgia" w:cs="Georgia"/>
                            <w:sz w:val="24"/>
                            <w:szCs w:val="24"/>
                          </w:rPr>
                          <w:t>Cognitive processes by users(students)</w:t>
                        </w:r>
                      </w:p>
                    </w:txbxContent>
                  </v:textbox>
                </v:shape>
                <w10:anchorlock/>
              </v:group>
            </w:pict>
          </mc:Fallback>
        </mc:AlternateContent>
      </w:r>
    </w:p>
    <w:p w14:paraId="6D1F7F86" w14:textId="77777777" w:rsidR="00911CD7" w:rsidRDefault="006D63DF">
      <w:pPr>
        <w:widowControl w:val="0"/>
        <w:spacing w:line="240" w:lineRule="auto"/>
        <w:jc w:val="center"/>
      </w:pPr>
      <w:r>
        <w:rPr>
          <w:rFonts w:ascii="Times New Roman" w:eastAsia="Times New Roman" w:hAnsi="Times New Roman" w:cs="Times New Roman"/>
          <w:sz w:val="16"/>
          <w:szCs w:val="16"/>
        </w:rPr>
        <w:t xml:space="preserve">       </w:t>
      </w:r>
      <w:r>
        <w:rPr>
          <w:rFonts w:ascii="Times New Roman" w:eastAsia="Times New Roman" w:hAnsi="Times New Roman" w:cs="Times New Roman"/>
          <w:sz w:val="20"/>
          <w:szCs w:val="20"/>
        </w:rPr>
        <w:t xml:space="preserve">       Figure2. </w:t>
      </w:r>
      <w:r>
        <w:rPr>
          <w:rFonts w:ascii="Times New Roman" w:eastAsia="Times New Roman" w:hAnsi="Times New Roman" w:cs="Times New Roman"/>
          <w:sz w:val="20"/>
          <w:szCs w:val="20"/>
          <w:shd w:val="clear" w:color="auto" w:fill="F9F9F9"/>
        </w:rPr>
        <w:t>Decomposition of story line</w:t>
      </w:r>
      <w:commentRangeEnd w:id="41"/>
      <w:r w:rsidR="00D127E0">
        <w:rPr>
          <w:rStyle w:val="a6"/>
        </w:rPr>
        <w:commentReference w:id="41"/>
      </w:r>
    </w:p>
    <w:p w14:paraId="6C6C3183" w14:textId="77777777" w:rsidR="00911CD7" w:rsidRDefault="00911CD7">
      <w:pPr>
        <w:widowControl w:val="0"/>
        <w:spacing w:line="240" w:lineRule="auto"/>
        <w:jc w:val="center"/>
      </w:pPr>
    </w:p>
    <w:p w14:paraId="0DB455EB" w14:textId="77777777" w:rsidR="007263BF" w:rsidRDefault="006D63DF" w:rsidP="004C7613">
      <w:pPr>
        <w:widowControl w:val="0"/>
        <w:spacing w:line="240" w:lineRule="auto"/>
        <w:ind w:left="720"/>
        <w:rPr>
          <w:rFonts w:ascii="Georgia" w:eastAsia="Georgia" w:hAnsi="Georgia" w:cs="Georgia"/>
        </w:rPr>
      </w:pPr>
      <w:r w:rsidRPr="004271EC">
        <w:rPr>
          <w:rFonts w:ascii="Georgia" w:eastAsia="Georgia" w:hAnsi="Georgia" w:cs="Georgia"/>
        </w:rPr>
        <w:t xml:space="preserve">Based on this </w:t>
      </w:r>
      <w:r w:rsidR="008A6F34">
        <w:rPr>
          <w:rFonts w:ascii="Georgia" w:eastAsia="Georgia" w:hAnsi="Georgia" w:cs="Georgia"/>
        </w:rPr>
        <w:t>definition</w:t>
      </w:r>
      <w:r w:rsidRPr="004271EC">
        <w:rPr>
          <w:rFonts w:ascii="Georgia" w:eastAsia="Georgia" w:hAnsi="Georgia" w:cs="Georgia"/>
        </w:rPr>
        <w:t xml:space="preserve">, this project </w:t>
      </w:r>
      <w:r w:rsidR="008A6F34">
        <w:rPr>
          <w:rFonts w:ascii="Georgia" w:eastAsia="Georgia" w:hAnsi="Georgia" w:cs="Georgia"/>
        </w:rPr>
        <w:t xml:space="preserve">will link </w:t>
      </w:r>
      <w:r w:rsidRPr="004271EC">
        <w:rPr>
          <w:rFonts w:ascii="Georgia" w:eastAsia="Georgia" w:hAnsi="Georgia" w:cs="Georgia"/>
        </w:rPr>
        <w:t xml:space="preserve">games as a whole rather than </w:t>
      </w:r>
      <w:r w:rsidRPr="004271EC">
        <w:rPr>
          <w:rFonts w:ascii="Georgia" w:eastAsia="Georgia" w:hAnsi="Georgia" w:cs="Georgia" w:hint="eastAsia"/>
        </w:rPr>
        <w:t>separate</w:t>
      </w:r>
      <w:r w:rsidRPr="004271EC">
        <w:rPr>
          <w:rFonts w:ascii="Georgia" w:eastAsia="Georgia" w:hAnsi="Georgia" w:cs="Georgia"/>
        </w:rPr>
        <w:t xml:space="preserve"> games.</w:t>
      </w:r>
      <w:r w:rsidR="004271EC">
        <w:rPr>
          <w:rFonts w:ascii="Georgia" w:eastAsia="Georgia" w:hAnsi="Georgia" w:cs="Georgia"/>
        </w:rPr>
        <w:t xml:space="preserve"> That means, 4 </w:t>
      </w:r>
      <w:r w:rsidRPr="004271EC">
        <w:rPr>
          <w:rFonts w:ascii="Georgia" w:eastAsia="Georgia" w:hAnsi="Georgia" w:cs="Georgia"/>
        </w:rPr>
        <w:t>games</w:t>
      </w:r>
      <w:r w:rsidR="008A6F34">
        <w:rPr>
          <w:rFonts w:ascii="Georgia" w:eastAsia="Georgia" w:hAnsi="Georgia" w:cs="Georgia"/>
        </w:rPr>
        <w:t xml:space="preserve"> provided will</w:t>
      </w:r>
      <w:r w:rsidRPr="004271EC">
        <w:rPr>
          <w:rFonts w:ascii="Georgia" w:eastAsia="Georgia" w:hAnsi="Georgia" w:cs="Georgia"/>
        </w:rPr>
        <w:t xml:space="preserve"> </w:t>
      </w:r>
      <w:r w:rsidRPr="004271EC">
        <w:rPr>
          <w:rFonts w:ascii="Georgia" w:eastAsia="Georgia" w:hAnsi="Georgia" w:cs="Georgia" w:hint="eastAsia"/>
        </w:rPr>
        <w:t>abide</w:t>
      </w:r>
      <w:r w:rsidRPr="004271EC">
        <w:rPr>
          <w:rFonts w:ascii="Georgia" w:eastAsia="Georgia" w:hAnsi="Georgia" w:cs="Georgia"/>
        </w:rPr>
        <w:t xml:space="preserve"> by </w:t>
      </w:r>
      <w:r w:rsidR="008A6F34">
        <w:rPr>
          <w:rFonts w:ascii="Georgia" w:eastAsia="Georgia" w:hAnsi="Georgia" w:cs="Georgia"/>
        </w:rPr>
        <w:t xml:space="preserve">the </w:t>
      </w:r>
      <w:r w:rsidR="004271EC">
        <w:rPr>
          <w:rFonts w:ascii="Georgia" w:eastAsia="Georgia" w:hAnsi="Georgia" w:cs="Georgia"/>
        </w:rPr>
        <w:t xml:space="preserve">sequence </w:t>
      </w:r>
      <w:r w:rsidRPr="004271EC">
        <w:rPr>
          <w:rFonts w:ascii="Georgia" w:eastAsia="Georgia" w:hAnsi="Georgia" w:cs="Georgia"/>
        </w:rPr>
        <w:t>accor</w:t>
      </w:r>
      <w:r w:rsidRPr="004271EC">
        <w:rPr>
          <w:rFonts w:ascii="Georgia" w:eastAsia="Georgia" w:hAnsi="Georgia" w:cs="Georgia" w:hint="eastAsia"/>
        </w:rPr>
        <w:t>d</w:t>
      </w:r>
      <w:r w:rsidRPr="004271EC">
        <w:rPr>
          <w:rFonts w:ascii="Georgia" w:eastAsia="Georgia" w:hAnsi="Georgia" w:cs="Georgia"/>
        </w:rPr>
        <w:t xml:space="preserve">ing to </w:t>
      </w:r>
      <w:r w:rsidR="008A6F34">
        <w:rPr>
          <w:rFonts w:ascii="Georgia" w:eastAsia="Georgia" w:hAnsi="Georgia" w:cs="Georgia"/>
        </w:rPr>
        <w:t>the</w:t>
      </w:r>
      <w:r w:rsidRPr="004271EC">
        <w:rPr>
          <w:rFonts w:ascii="Georgia" w:eastAsia="Georgia" w:hAnsi="Georgia" w:cs="Georgia"/>
        </w:rPr>
        <w:t xml:space="preserve"> story line.  Student</w:t>
      </w:r>
      <w:r w:rsidR="008A6F34">
        <w:rPr>
          <w:rFonts w:ascii="Georgia" w:eastAsia="Georgia" w:hAnsi="Georgia" w:cs="Georgia"/>
        </w:rPr>
        <w:t>s</w:t>
      </w:r>
      <w:r w:rsidRPr="004271EC">
        <w:rPr>
          <w:rFonts w:ascii="Georgia" w:eastAsia="Georgia" w:hAnsi="Georgia" w:cs="Georgia"/>
        </w:rPr>
        <w:t xml:space="preserve"> must fu</w:t>
      </w:r>
      <w:r w:rsidRPr="004271EC">
        <w:rPr>
          <w:rFonts w:ascii="Georgia" w:eastAsia="Georgia" w:hAnsi="Georgia" w:cs="Georgia" w:hint="eastAsia"/>
        </w:rPr>
        <w:t>l</w:t>
      </w:r>
      <w:r w:rsidR="004271EC">
        <w:rPr>
          <w:rFonts w:ascii="Georgia" w:eastAsia="Georgia" w:hAnsi="Georgia" w:cs="Georgia"/>
        </w:rPr>
        <w:t>fil</w:t>
      </w:r>
      <w:r w:rsidRPr="004271EC">
        <w:rPr>
          <w:rFonts w:ascii="Georgia" w:eastAsia="Georgia" w:hAnsi="Georgia" w:cs="Georgia"/>
        </w:rPr>
        <w:t xml:space="preserve"> </w:t>
      </w:r>
      <w:r w:rsidR="008A6F34">
        <w:rPr>
          <w:rFonts w:ascii="Georgia" w:eastAsia="Georgia" w:hAnsi="Georgia" w:cs="Georgia"/>
        </w:rPr>
        <w:t xml:space="preserve">the </w:t>
      </w:r>
      <w:r w:rsidR="008A6F34" w:rsidRPr="004271EC">
        <w:rPr>
          <w:rFonts w:ascii="Georgia" w:eastAsia="Georgia" w:hAnsi="Georgia" w:cs="Georgia"/>
        </w:rPr>
        <w:t>task</w:t>
      </w:r>
      <w:r w:rsidR="008A6F34">
        <w:rPr>
          <w:rFonts w:ascii="Georgia" w:eastAsia="Georgia" w:hAnsi="Georgia" w:cs="Georgia"/>
        </w:rPr>
        <w:t xml:space="preserve"> of previous</w:t>
      </w:r>
      <w:r w:rsidRPr="004271EC">
        <w:rPr>
          <w:rFonts w:ascii="Georgia" w:eastAsia="Georgia" w:hAnsi="Georgia" w:cs="Georgia"/>
        </w:rPr>
        <w:t xml:space="preserve"> game, then he could go to </w:t>
      </w:r>
      <w:r w:rsidR="008A6F34">
        <w:rPr>
          <w:rFonts w:ascii="Georgia" w:eastAsia="Georgia" w:hAnsi="Georgia" w:cs="Georgia"/>
        </w:rPr>
        <w:t xml:space="preserve">the </w:t>
      </w:r>
      <w:r w:rsidRPr="004271EC">
        <w:rPr>
          <w:rFonts w:ascii="Georgia" w:eastAsia="Georgia" w:hAnsi="Georgia" w:cs="Georgia"/>
        </w:rPr>
        <w:t xml:space="preserve">next </w:t>
      </w:r>
      <w:r w:rsidR="008A6F34">
        <w:rPr>
          <w:rFonts w:ascii="Georgia" w:eastAsia="Georgia" w:hAnsi="Georgia" w:cs="Georgia"/>
        </w:rPr>
        <w:t>one</w:t>
      </w:r>
      <w:r w:rsidRPr="004271EC">
        <w:rPr>
          <w:rFonts w:ascii="Georgia" w:eastAsia="Georgia" w:hAnsi="Georgia" w:cs="Georgia"/>
        </w:rPr>
        <w:t>.</w:t>
      </w:r>
      <w:r w:rsidR="007263BF">
        <w:rPr>
          <w:rFonts w:ascii="Georgia" w:eastAsia="Georgia" w:hAnsi="Georgia" w:cs="Georgia"/>
        </w:rPr>
        <w:t xml:space="preserve"> </w:t>
      </w:r>
    </w:p>
    <w:p w14:paraId="5A50DE6E" w14:textId="77777777" w:rsidR="007263BF" w:rsidRDefault="007263BF" w:rsidP="004C7613">
      <w:pPr>
        <w:widowControl w:val="0"/>
        <w:spacing w:line="240" w:lineRule="auto"/>
        <w:ind w:left="720"/>
        <w:rPr>
          <w:rFonts w:ascii="Georgia" w:eastAsia="Georgia" w:hAnsi="Georgia" w:cs="Georgia"/>
        </w:rPr>
      </w:pPr>
    </w:p>
    <w:p w14:paraId="6B71F56E" w14:textId="77777777" w:rsidR="00911CD7" w:rsidRPr="004271EC" w:rsidRDefault="007263BF" w:rsidP="004C7613">
      <w:pPr>
        <w:widowControl w:val="0"/>
        <w:spacing w:line="240" w:lineRule="auto"/>
        <w:ind w:left="720"/>
        <w:rPr>
          <w:rFonts w:ascii="Georgia" w:eastAsia="Georgia" w:hAnsi="Georgia" w:cs="Georgia"/>
        </w:rPr>
      </w:pPr>
      <w:r>
        <w:rPr>
          <w:rFonts w:ascii="Georgia" w:eastAsia="Georgia" w:hAnsi="Georgia" w:cs="Georgia"/>
        </w:rPr>
        <w:t xml:space="preserve">According to the cost and labour force invested in this project, we just use the </w:t>
      </w:r>
      <w:r w:rsidRPr="00981E93">
        <w:rPr>
          <w:rFonts w:ascii="Georgia" w:eastAsia="Georgia" w:hAnsi="Georgia" w:cs="Georgia"/>
          <w:b/>
        </w:rPr>
        <w:t>simple game</w:t>
      </w:r>
      <w:r>
        <w:rPr>
          <w:rFonts w:ascii="Georgia" w:eastAsia="Georgia" w:hAnsi="Georgia" w:cs="Georgia"/>
        </w:rPr>
        <w:t xml:space="preserve"> rather than complexed one to compose the story line.</w:t>
      </w:r>
    </w:p>
    <w:p w14:paraId="0DE16424" w14:textId="77777777" w:rsidR="00911CD7" w:rsidRDefault="00911CD7">
      <w:pPr>
        <w:widowControl w:val="0"/>
        <w:spacing w:line="240" w:lineRule="auto"/>
      </w:pPr>
    </w:p>
    <w:p w14:paraId="1ACB7134" w14:textId="77777777" w:rsidR="00911CD7" w:rsidRDefault="006D63DF">
      <w:pPr>
        <w:widowControl w:val="0"/>
        <w:spacing w:line="240" w:lineRule="auto"/>
        <w:jc w:val="center"/>
      </w:pPr>
      <w:r>
        <w:rPr>
          <w:noProof/>
        </w:rPr>
        <mc:AlternateContent>
          <mc:Choice Requires="wpg">
            <w:drawing>
              <wp:inline distT="114300" distB="114300" distL="114300" distR="114300" wp14:anchorId="3C9632EE" wp14:editId="692C9EF0">
                <wp:extent cx="4279983" cy="2838948"/>
                <wp:effectExtent l="0" t="0" r="6350" b="0"/>
                <wp:docPr id="4" name="组合 4"/>
                <wp:cNvGraphicFramePr/>
                <a:graphic xmlns:a="http://schemas.openxmlformats.org/drawingml/2006/main">
                  <a:graphicData uri="http://schemas.microsoft.com/office/word/2010/wordprocessingGroup">
                    <wpg:wgp>
                      <wpg:cNvGrpSpPr/>
                      <wpg:grpSpPr>
                        <a:xfrm>
                          <a:off x="0" y="0"/>
                          <a:ext cx="4279983" cy="2838948"/>
                          <a:chOff x="714375" y="373200"/>
                          <a:chExt cx="5229300" cy="3657750"/>
                        </a:xfrm>
                      </wpg:grpSpPr>
                      <wps:wsp>
                        <wps:cNvPr id="144" name="Shape 144"/>
                        <wps:cNvSpPr/>
                        <wps:spPr>
                          <a:xfrm>
                            <a:off x="714375" y="373200"/>
                            <a:ext cx="2847900" cy="3657600"/>
                          </a:xfrm>
                          <a:prstGeom prst="rect">
                            <a:avLst/>
                          </a:prstGeom>
                          <a:solidFill>
                            <a:srgbClr val="0B5394"/>
                          </a:solidFill>
                          <a:ln>
                            <a:noFill/>
                          </a:ln>
                        </wps:spPr>
                        <wps:txbx>
                          <w:txbxContent>
                            <w:p w14:paraId="5563F0D7" w14:textId="77777777" w:rsidR="00A11B73" w:rsidRDefault="00A11B73">
                              <w:pPr>
                                <w:spacing w:line="240" w:lineRule="auto"/>
                              </w:pPr>
                            </w:p>
                          </w:txbxContent>
                        </wps:txbx>
                        <wps:bodyPr lIns="91425" tIns="91425" rIns="91425" bIns="91425" anchor="ctr" anchorCtr="0"/>
                      </wps:wsp>
                      <wps:wsp>
                        <wps:cNvPr id="145" name="Shape 145"/>
                        <wps:cNvSpPr/>
                        <wps:spPr>
                          <a:xfrm>
                            <a:off x="2105025" y="725775"/>
                            <a:ext cx="714300" cy="714300"/>
                          </a:xfrm>
                          <a:prstGeom prst="ellipse">
                            <a:avLst/>
                          </a:prstGeom>
                          <a:solidFill>
                            <a:srgbClr val="F1C232"/>
                          </a:solidFill>
                          <a:ln>
                            <a:noFill/>
                          </a:ln>
                        </wps:spPr>
                        <wps:txbx>
                          <w:txbxContent>
                            <w:p w14:paraId="101F42AF" w14:textId="77777777" w:rsidR="00A11B73" w:rsidRDefault="00A11B73">
                              <w:pPr>
                                <w:spacing w:line="240" w:lineRule="auto"/>
                              </w:pPr>
                              <w:r>
                                <w:rPr>
                                  <w:sz w:val="28"/>
                                </w:rPr>
                                <w:t>A</w:t>
                              </w:r>
                            </w:p>
                          </w:txbxContent>
                        </wps:txbx>
                        <wps:bodyPr lIns="91425" tIns="91425" rIns="91425" bIns="91425" anchor="ctr" anchorCtr="0"/>
                      </wps:wsp>
                      <wps:wsp>
                        <wps:cNvPr id="146" name="Shape 146"/>
                        <wps:cNvSpPr/>
                        <wps:spPr>
                          <a:xfrm>
                            <a:off x="1476375" y="2992575"/>
                            <a:ext cx="714300" cy="714300"/>
                          </a:xfrm>
                          <a:prstGeom prst="ellipse">
                            <a:avLst/>
                          </a:prstGeom>
                          <a:solidFill>
                            <a:srgbClr val="F1C232"/>
                          </a:solidFill>
                          <a:ln>
                            <a:noFill/>
                          </a:ln>
                        </wps:spPr>
                        <wps:txbx>
                          <w:txbxContent>
                            <w:p w14:paraId="385DFE23" w14:textId="77777777" w:rsidR="00A11B73" w:rsidRDefault="00A11B73">
                              <w:pPr>
                                <w:spacing w:line="240" w:lineRule="auto"/>
                              </w:pPr>
                              <w:r>
                                <w:rPr>
                                  <w:sz w:val="28"/>
                                </w:rPr>
                                <w:t>D</w:t>
                              </w:r>
                            </w:p>
                          </w:txbxContent>
                        </wps:txbx>
                        <wps:bodyPr lIns="91425" tIns="91425" rIns="91425" bIns="91425" anchor="ctr" anchorCtr="0"/>
                      </wps:wsp>
                      <wps:wsp>
                        <wps:cNvPr id="147" name="Shape 147"/>
                        <wps:cNvSpPr/>
                        <wps:spPr>
                          <a:xfrm>
                            <a:off x="2581275" y="2059125"/>
                            <a:ext cx="714300" cy="714300"/>
                          </a:xfrm>
                          <a:prstGeom prst="ellipse">
                            <a:avLst/>
                          </a:prstGeom>
                          <a:solidFill>
                            <a:srgbClr val="F1C232"/>
                          </a:solidFill>
                          <a:ln>
                            <a:noFill/>
                          </a:ln>
                        </wps:spPr>
                        <wps:txbx>
                          <w:txbxContent>
                            <w:p w14:paraId="49F02FBD" w14:textId="77777777" w:rsidR="00A11B73" w:rsidRDefault="00A11B73">
                              <w:pPr>
                                <w:spacing w:line="240" w:lineRule="auto"/>
                              </w:pPr>
                              <w:r>
                                <w:rPr>
                                  <w:sz w:val="28"/>
                                </w:rPr>
                                <w:t>C</w:t>
                              </w:r>
                            </w:p>
                          </w:txbxContent>
                        </wps:txbx>
                        <wps:bodyPr lIns="91425" tIns="91425" rIns="91425" bIns="91425" anchor="ctr" anchorCtr="0"/>
                      </wps:wsp>
                      <wps:wsp>
                        <wps:cNvPr id="148" name="Shape 148"/>
                        <wps:cNvSpPr/>
                        <wps:spPr>
                          <a:xfrm>
                            <a:off x="1000200" y="1392450"/>
                            <a:ext cx="714300" cy="714300"/>
                          </a:xfrm>
                          <a:prstGeom prst="ellipse">
                            <a:avLst/>
                          </a:prstGeom>
                          <a:solidFill>
                            <a:srgbClr val="F1C232"/>
                          </a:solidFill>
                          <a:ln>
                            <a:noFill/>
                          </a:ln>
                        </wps:spPr>
                        <wps:txbx>
                          <w:txbxContent>
                            <w:p w14:paraId="07749CB6" w14:textId="77777777" w:rsidR="00A11B73" w:rsidRDefault="00A11B73">
                              <w:pPr>
                                <w:spacing w:line="240" w:lineRule="auto"/>
                              </w:pPr>
                              <w:r>
                                <w:rPr>
                                  <w:sz w:val="28"/>
                                </w:rPr>
                                <w:t>B</w:t>
                              </w:r>
                            </w:p>
                          </w:txbxContent>
                        </wps:txbx>
                        <wps:bodyPr lIns="91425" tIns="91425" rIns="91425" bIns="91425" anchor="ctr" anchorCtr="0"/>
                      </wps:wsp>
                      <wps:wsp>
                        <wps:cNvPr id="149" name="Shape 149"/>
                        <wps:cNvSpPr txBox="1"/>
                        <wps:spPr>
                          <a:xfrm>
                            <a:off x="3562275" y="373350"/>
                            <a:ext cx="2381400" cy="3657600"/>
                          </a:xfrm>
                          <a:prstGeom prst="rect">
                            <a:avLst/>
                          </a:prstGeom>
                          <a:solidFill>
                            <a:srgbClr val="A4C2F4"/>
                          </a:solidFill>
                          <a:ln>
                            <a:noFill/>
                          </a:ln>
                        </wps:spPr>
                        <wps:txbx>
                          <w:txbxContent>
                            <w:p w14:paraId="3B26233D" w14:textId="77777777" w:rsidR="00A11B73" w:rsidRDefault="00A11B73" w:rsidP="005048A7">
                              <w:pPr>
                                <w:spacing w:line="240" w:lineRule="auto"/>
                              </w:pPr>
                            </w:p>
                            <w:p w14:paraId="4122B6A6" w14:textId="77777777" w:rsidR="00A11B73" w:rsidRDefault="00A11B73" w:rsidP="005048A7">
                              <w:pPr>
                                <w:spacing w:line="240" w:lineRule="auto"/>
                              </w:pPr>
                              <w:r>
                                <w:rPr>
                                  <w:rFonts w:ascii="Georgia" w:eastAsia="Georgia" w:hAnsi="Georgia" w:cs="Georgia"/>
                                  <w:sz w:val="24"/>
                                </w:rPr>
                                <w:t>1.Sep</w:t>
                              </w:r>
                              <w:r>
                                <w:rPr>
                                  <w:rFonts w:ascii="Georgia" w:eastAsia="宋体" w:hAnsi="Georgia" w:cs="Georgia" w:hint="eastAsia"/>
                                  <w:sz w:val="24"/>
                                  <w:lang w:val="en-US"/>
                                </w:rPr>
                                <w:t>a</w:t>
                              </w:r>
                              <w:r>
                                <w:rPr>
                                  <w:rFonts w:ascii="Georgia" w:eastAsia="Georgia" w:hAnsi="Georgia" w:cs="Georgia"/>
                                  <w:sz w:val="24"/>
                                </w:rPr>
                                <w:t>rate games could not build up a whole picture of aims.</w:t>
                              </w:r>
                            </w:p>
                            <w:p w14:paraId="6BC5CFD3" w14:textId="77777777" w:rsidR="00A11B73" w:rsidRDefault="00A11B73" w:rsidP="005048A7">
                              <w:pPr>
                                <w:spacing w:line="240" w:lineRule="auto"/>
                              </w:pPr>
                            </w:p>
                            <w:p w14:paraId="1EC2C379" w14:textId="77777777" w:rsidR="00A11B73" w:rsidRDefault="00A11B73" w:rsidP="005048A7">
                              <w:pPr>
                                <w:spacing w:line="240" w:lineRule="auto"/>
                              </w:pPr>
                              <w:r>
                                <w:rPr>
                                  <w:rFonts w:ascii="Georgia" w:eastAsia="Georgia" w:hAnsi="Georgia" w:cs="Georgia"/>
                                  <w:sz w:val="24"/>
                                </w:rPr>
                                <w:t xml:space="preserve">2.Each game has less relationships with others, so it is not suitable for educating student to familiar with the entire waste management process step by step. </w:t>
                              </w:r>
                            </w:p>
                          </w:txbxContent>
                        </wps:txbx>
                        <wps:bodyPr lIns="91425" tIns="91425" rIns="91425" bIns="91425" anchor="t" anchorCtr="0"/>
                      </wps:wsp>
                    </wpg:wgp>
                  </a:graphicData>
                </a:graphic>
              </wp:inline>
            </w:drawing>
          </mc:Choice>
          <mc:Fallback>
            <w:pict>
              <v:group id="组合 4" o:spid="_x0000_s1037" style="width:337pt;height:223.55pt;mso-position-horizontal-relative:char;mso-position-vertical-relative:line" coordorigin="7143,3732" coordsize="52293,36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">
                <v:rect id="Shape 144" o:spid="_x0000_s1038" style="position:absolute;left:7143;top:3732;width:28479;height:36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" fillcolor="#0b5394" stroked="f">
                  <v:textbox inset="2.53958mm,2.53958mm,2.53958mm,2.53958mm">
                    <w:txbxContent>
                      <w:p w:rsidR="00A11B73" w:rsidRDefault="00A11B73">
                        <w:pPr>
                          <w:spacing w:line="240" w:lineRule="auto"/>
                        </w:pPr>
                      </w:p>
                    </w:txbxContent>
                  </v:textbox>
                </v:rect>
                <v:oval id="Shape 145" o:spid="_x0000_s1039" style="position:absolute;left:21050;top:7257;width:714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" fillcolor="#f1c232" stroked="f">
                  <v:textbox inset="2.53958mm,2.53958mm,2.53958mm,2.53958mm">
                    <w:txbxContent>
                      <w:p w:rsidR="00A11B73" w:rsidRDefault="00A11B73">
                        <w:pPr>
                          <w:spacing w:line="240" w:lineRule="auto"/>
                        </w:pPr>
                        <w:r>
                          <w:rPr>
                            <w:sz w:val="28"/>
                          </w:rPr>
                          <w:t>A</w:t>
                        </w:r>
                      </w:p>
                    </w:txbxContent>
                  </v:textbox>
                </v:oval>
                <v:oval id="Shape 146" o:spid="_x0000_s1040" style="position:absolute;left:14763;top:29925;width:714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" fillcolor="#f1c232" stroked="f">
                  <v:textbox inset="2.53958mm,2.53958mm,2.53958mm,2.53958mm">
                    <w:txbxContent>
                      <w:p w:rsidR="00A11B73" w:rsidRDefault="00A11B73">
                        <w:pPr>
                          <w:spacing w:line="240" w:lineRule="auto"/>
                        </w:pPr>
                        <w:r>
                          <w:rPr>
                            <w:sz w:val="28"/>
                          </w:rPr>
                          <w:t>D</w:t>
                        </w:r>
                      </w:p>
                    </w:txbxContent>
                  </v:textbox>
                </v:oval>
                <v:oval id="Shape 147" o:spid="_x0000_s1041" style="position:absolute;left:25812;top:20591;width:714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" fillcolor="#f1c232" stroked="f">
                  <v:textbox inset="2.53958mm,2.53958mm,2.53958mm,2.53958mm">
                    <w:txbxContent>
                      <w:p w:rsidR="00A11B73" w:rsidRDefault="00A11B73">
                        <w:pPr>
                          <w:spacing w:line="240" w:lineRule="auto"/>
                        </w:pPr>
                        <w:r>
                          <w:rPr>
                            <w:sz w:val="28"/>
                          </w:rPr>
                          <w:t>C</w:t>
                        </w:r>
                      </w:p>
                    </w:txbxContent>
                  </v:textbox>
                </v:oval>
                <v:oval id="Shape 148" o:spid="_x0000_s1042" style="position:absolute;left:10002;top:13924;width:714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" fillcolor="#f1c232" stroked="f">
                  <v:textbox inset="2.53958mm,2.53958mm,2.53958mm,2.53958mm">
                    <w:txbxContent>
                      <w:p w:rsidR="00A11B73" w:rsidRDefault="00A11B73">
                        <w:pPr>
                          <w:spacing w:line="240" w:lineRule="auto"/>
                        </w:pPr>
                        <w:r>
                          <w:rPr>
                            <w:sz w:val="28"/>
                          </w:rPr>
                          <w:t>B</w:t>
                        </w:r>
                      </w:p>
                    </w:txbxContent>
                  </v:textbox>
                </v:oval>
                <v:shape id="Shape 149" o:spid="_x0000_s1043" type="#_x0000_t202" style="position:absolute;left:35622;top:3733;width:23814;height:3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" fillcolor="#a4c2f4" stroked="f">
                  <v:textbox inset="2.53958mm,2.53958mm,2.53958mm,2.53958mm">
                    <w:txbxContent>
                      <w:p w:rsidR="00A11B73" w:rsidRDefault="00A11B73" w:rsidP="005048A7">
                        <w:pPr>
                          <w:spacing w:line="240" w:lineRule="auto"/>
                        </w:pPr>
                      </w:p>
                      <w:p w:rsidR="00A11B73" w:rsidRDefault="00A11B73" w:rsidP="005048A7">
                        <w:pPr>
                          <w:spacing w:line="240" w:lineRule="auto"/>
                        </w:pPr>
                        <w:r>
                          <w:rPr>
                            <w:rFonts w:ascii="Georgia" w:eastAsia="Georgia" w:hAnsi="Georgia" w:cs="Georgia"/>
                            <w:sz w:val="24"/>
                          </w:rPr>
                          <w:t>1.Sep</w:t>
                        </w:r>
                        <w:r>
                          <w:rPr>
                            <w:rFonts w:ascii="Georgia" w:eastAsia="宋体" w:hAnsi="Georgia" w:cs="Georgia" w:hint="eastAsia"/>
                            <w:sz w:val="24"/>
                            <w:lang w:val="en-US"/>
                          </w:rPr>
                          <w:t>a</w:t>
                        </w:r>
                        <w:r>
                          <w:rPr>
                            <w:rFonts w:ascii="Georgia" w:eastAsia="Georgia" w:hAnsi="Georgia" w:cs="Georgia"/>
                            <w:sz w:val="24"/>
                          </w:rPr>
                          <w:t>rate games could not build up a whole picture of aims.</w:t>
                        </w:r>
                      </w:p>
                      <w:p w:rsidR="00A11B73" w:rsidRDefault="00A11B73" w:rsidP="005048A7">
                        <w:pPr>
                          <w:spacing w:line="240" w:lineRule="auto"/>
                        </w:pPr>
                      </w:p>
                      <w:p w:rsidR="00A11B73" w:rsidRDefault="00A11B73" w:rsidP="005048A7">
                        <w:pPr>
                          <w:spacing w:line="240" w:lineRule="auto"/>
                        </w:pPr>
                        <w:r>
                          <w:rPr>
                            <w:rFonts w:ascii="Georgia" w:eastAsia="Georgia" w:hAnsi="Georgia" w:cs="Georgia"/>
                            <w:sz w:val="24"/>
                          </w:rPr>
                          <w:t xml:space="preserve">2.Each game has less relationships with others, so it is not suitable for educating student to familiar with the entire waste management process step by step. </w:t>
                        </w:r>
                      </w:p>
                    </w:txbxContent>
                  </v:textbox>
                </v:shape>
                <w10:anchorlock/>
              </v:group>
            </w:pict>
          </mc:Fallback>
        </mc:AlternateContent>
      </w:r>
    </w:p>
    <w:p w14:paraId="09C28D3E" w14:textId="77777777" w:rsidR="00911CD7" w:rsidRDefault="006D63DF">
      <w:pPr>
        <w:widowControl w:val="0"/>
        <w:spacing w:line="240" w:lineRule="auto"/>
        <w:jc w:val="center"/>
      </w:pPr>
      <w:r>
        <w:rPr>
          <w:rFonts w:ascii="Times New Roman" w:eastAsia="Times New Roman" w:hAnsi="Times New Roman" w:cs="Times New Roman"/>
          <w:sz w:val="20"/>
          <w:szCs w:val="20"/>
        </w:rPr>
        <w:t xml:space="preserve"> Figure4. </w:t>
      </w:r>
      <w:r>
        <w:rPr>
          <w:rFonts w:ascii="Times New Roman" w:eastAsia="Times New Roman" w:hAnsi="Times New Roman" w:cs="Times New Roman"/>
          <w:sz w:val="20"/>
          <w:szCs w:val="20"/>
          <w:shd w:val="clear" w:color="auto" w:fill="F9F9F9"/>
        </w:rPr>
        <w:t>Games without story line</w:t>
      </w:r>
    </w:p>
    <w:p w14:paraId="07B14397" w14:textId="77777777" w:rsidR="00911CD7" w:rsidRDefault="00911CD7">
      <w:pPr>
        <w:widowControl w:val="0"/>
        <w:spacing w:line="240" w:lineRule="auto"/>
      </w:pPr>
    </w:p>
    <w:commentRangeStart w:id="42"/>
    <w:p w14:paraId="367AB6F2" w14:textId="77777777" w:rsidR="00911CD7" w:rsidRDefault="006D63DF">
      <w:pPr>
        <w:widowControl w:val="0"/>
        <w:spacing w:line="240" w:lineRule="auto"/>
        <w:jc w:val="center"/>
      </w:pPr>
      <w:r>
        <w:rPr>
          <w:noProof/>
        </w:rPr>
        <w:lastRenderedPageBreak/>
        <mc:AlternateContent>
          <mc:Choice Requires="wpg">
            <w:drawing>
              <wp:inline distT="114300" distB="114300" distL="114300" distR="114300" wp14:anchorId="7A909610" wp14:editId="17D9E631">
                <wp:extent cx="4295856" cy="2337684"/>
                <wp:effectExtent l="0" t="0" r="9525" b="5715"/>
                <wp:docPr id="2" name="组合 2"/>
                <wp:cNvGraphicFramePr/>
                <a:graphic xmlns:a="http://schemas.openxmlformats.org/drawingml/2006/main">
                  <a:graphicData uri="http://schemas.microsoft.com/office/word/2010/wordprocessingGroup">
                    <wpg:wgp>
                      <wpg:cNvGrpSpPr/>
                      <wpg:grpSpPr>
                        <a:xfrm>
                          <a:off x="0" y="0"/>
                          <a:ext cx="4295856" cy="2337684"/>
                          <a:chOff x="1122225" y="645100"/>
                          <a:chExt cx="4895700" cy="2743200"/>
                        </a:xfrm>
                      </wpg:grpSpPr>
                      <wps:wsp>
                        <wps:cNvPr id="5" name="Shape 2"/>
                        <wps:cNvSpPr/>
                        <wps:spPr>
                          <a:xfrm>
                            <a:off x="1122225" y="645100"/>
                            <a:ext cx="4895700" cy="2743200"/>
                          </a:xfrm>
                          <a:prstGeom prst="rect">
                            <a:avLst/>
                          </a:prstGeom>
                          <a:solidFill>
                            <a:srgbClr val="C9DAF8"/>
                          </a:solidFill>
                          <a:ln>
                            <a:noFill/>
                          </a:ln>
                        </wps:spPr>
                        <wps:txbx>
                          <w:txbxContent>
                            <w:p w14:paraId="765275AF" w14:textId="77777777" w:rsidR="00A11B73" w:rsidRDefault="00A11B73">
                              <w:pPr>
                                <w:spacing w:line="240" w:lineRule="auto"/>
                              </w:pPr>
                            </w:p>
                          </w:txbxContent>
                        </wps:txbx>
                        <wps:bodyPr lIns="91425" tIns="91425" rIns="91425" bIns="91425" anchor="ctr" anchorCtr="0"/>
                      </wps:wsp>
                      <wps:wsp>
                        <wps:cNvPr id="7" name="Shape 3"/>
                        <wps:cNvSpPr/>
                        <wps:spPr>
                          <a:xfrm>
                            <a:off x="1941375" y="916550"/>
                            <a:ext cx="1000200" cy="399900"/>
                          </a:xfrm>
                          <a:prstGeom prst="rect">
                            <a:avLst/>
                          </a:prstGeom>
                          <a:solidFill>
                            <a:srgbClr val="0B5394"/>
                          </a:solidFill>
                          <a:ln>
                            <a:noFill/>
                          </a:ln>
                        </wps:spPr>
                        <wps:txbx>
                          <w:txbxContent>
                            <w:p w14:paraId="5B5B88EC" w14:textId="77777777" w:rsidR="00A11B73" w:rsidRPr="005048A7" w:rsidRDefault="00A11B73">
                              <w:pPr>
                                <w:spacing w:line="240" w:lineRule="auto"/>
                                <w:jc w:val="center"/>
                                <w:rPr>
                                  <w:sz w:val="20"/>
                                  <w:szCs w:val="20"/>
                                </w:rPr>
                              </w:pPr>
                              <w:r w:rsidRPr="005048A7">
                                <w:rPr>
                                  <w:b/>
                                  <w:color w:val="FFFFFF"/>
                                  <w:sz w:val="20"/>
                                  <w:szCs w:val="20"/>
                                </w:rPr>
                                <w:t>What</w:t>
                              </w:r>
                            </w:p>
                          </w:txbxContent>
                        </wps:txbx>
                        <wps:bodyPr lIns="91425" tIns="91425" rIns="91425" bIns="91425" anchor="ctr" anchorCtr="0"/>
                      </wps:wsp>
                      <wps:wsp>
                        <wps:cNvPr id="8" name="Shape 4"/>
                        <wps:cNvSpPr/>
                        <wps:spPr>
                          <a:xfrm>
                            <a:off x="1941375" y="1426150"/>
                            <a:ext cx="1000200" cy="399900"/>
                          </a:xfrm>
                          <a:prstGeom prst="rect">
                            <a:avLst/>
                          </a:prstGeom>
                          <a:solidFill>
                            <a:srgbClr val="0B5394"/>
                          </a:solidFill>
                          <a:ln>
                            <a:noFill/>
                          </a:ln>
                        </wps:spPr>
                        <wps:txbx>
                          <w:txbxContent>
                            <w:p w14:paraId="693F05C5" w14:textId="77777777" w:rsidR="00A11B73" w:rsidRPr="005048A7" w:rsidRDefault="00A11B73">
                              <w:pPr>
                                <w:spacing w:line="240" w:lineRule="auto"/>
                                <w:jc w:val="center"/>
                                <w:rPr>
                                  <w:sz w:val="20"/>
                                  <w:szCs w:val="20"/>
                                </w:rPr>
                              </w:pPr>
                              <w:r w:rsidRPr="005048A7">
                                <w:rPr>
                                  <w:b/>
                                  <w:color w:val="FFFFFF"/>
                                  <w:sz w:val="20"/>
                                  <w:szCs w:val="20"/>
                                </w:rPr>
                                <w:t>Why</w:t>
                              </w:r>
                            </w:p>
                          </w:txbxContent>
                        </wps:txbx>
                        <wps:bodyPr lIns="91425" tIns="91425" rIns="91425" bIns="91425" anchor="ctr" anchorCtr="0"/>
                      </wps:wsp>
                      <wps:wsp>
                        <wps:cNvPr id="9" name="Shape 5"/>
                        <wps:cNvSpPr/>
                        <wps:spPr>
                          <a:xfrm>
                            <a:off x="1941375" y="1935737"/>
                            <a:ext cx="1000200" cy="399900"/>
                          </a:xfrm>
                          <a:prstGeom prst="rect">
                            <a:avLst/>
                          </a:prstGeom>
                          <a:solidFill>
                            <a:srgbClr val="0B5394"/>
                          </a:solidFill>
                          <a:ln>
                            <a:noFill/>
                          </a:ln>
                        </wps:spPr>
                        <wps:txbx>
                          <w:txbxContent>
                            <w:p w14:paraId="2DC8B244" w14:textId="77777777" w:rsidR="00A11B73" w:rsidRPr="003D4BA9" w:rsidRDefault="00A11B73">
                              <w:pPr>
                                <w:spacing w:line="240" w:lineRule="auto"/>
                                <w:jc w:val="center"/>
                                <w:rPr>
                                  <w:sz w:val="20"/>
                                  <w:szCs w:val="20"/>
                                </w:rPr>
                              </w:pPr>
                              <w:r w:rsidRPr="003D4BA9">
                                <w:rPr>
                                  <w:b/>
                                  <w:color w:val="FFFFFF"/>
                                  <w:sz w:val="20"/>
                                  <w:szCs w:val="20"/>
                                </w:rPr>
                                <w:t>How</w:t>
                              </w:r>
                            </w:p>
                          </w:txbxContent>
                        </wps:txbx>
                        <wps:bodyPr lIns="91425" tIns="91425" rIns="91425" bIns="91425" anchor="ctr" anchorCtr="0"/>
                      </wps:wsp>
                      <wps:wsp>
                        <wps:cNvPr id="10" name="Shape 6"/>
                        <wps:cNvSpPr/>
                        <wps:spPr>
                          <a:xfrm>
                            <a:off x="1941375" y="2445350"/>
                            <a:ext cx="1000200" cy="399900"/>
                          </a:xfrm>
                          <a:prstGeom prst="rect">
                            <a:avLst/>
                          </a:prstGeom>
                          <a:solidFill>
                            <a:srgbClr val="0B5394"/>
                          </a:solidFill>
                          <a:ln>
                            <a:noFill/>
                          </a:ln>
                        </wps:spPr>
                        <wps:txbx>
                          <w:txbxContent>
                            <w:p w14:paraId="47340A1C" w14:textId="77777777" w:rsidR="00A11B73" w:rsidRPr="003D4BA9" w:rsidRDefault="00A11B73">
                              <w:pPr>
                                <w:spacing w:line="240" w:lineRule="auto"/>
                                <w:jc w:val="center"/>
                                <w:rPr>
                                  <w:sz w:val="20"/>
                                  <w:szCs w:val="20"/>
                                </w:rPr>
                              </w:pPr>
                              <w:r w:rsidRPr="003D4BA9">
                                <w:rPr>
                                  <w:b/>
                                  <w:color w:val="FFFFFF"/>
                                  <w:sz w:val="20"/>
                                  <w:szCs w:val="20"/>
                                </w:rPr>
                                <w:t>Result</w:t>
                              </w:r>
                            </w:p>
                          </w:txbxContent>
                        </wps:txbx>
                        <wps:bodyPr lIns="91425" tIns="91425" rIns="91425" bIns="91425" anchor="ctr" anchorCtr="0"/>
                      </wps:wsp>
                      <wps:wsp>
                        <wps:cNvPr id="11" name="Shape 7"/>
                        <wps:cNvSpPr/>
                        <wps:spPr>
                          <a:xfrm rot="-5400000" flipH="1">
                            <a:off x="1403250" y="1030975"/>
                            <a:ext cx="504900" cy="514200"/>
                          </a:xfrm>
                          <a:prstGeom prst="uturnArrow">
                            <a:avLst>
                              <a:gd name="adj1" fmla="val 11766"/>
                              <a:gd name="adj2" fmla="val 25000"/>
                              <a:gd name="adj3" fmla="val 25000"/>
                              <a:gd name="adj4" fmla="val 43750"/>
                              <a:gd name="adj5" fmla="val 75000"/>
                            </a:avLst>
                          </a:prstGeom>
                          <a:solidFill>
                            <a:srgbClr val="F1C232"/>
                          </a:solidFill>
                          <a:ln>
                            <a:noFill/>
                          </a:ln>
                        </wps:spPr>
                        <wps:txbx>
                          <w:txbxContent>
                            <w:p w14:paraId="4443F83B" w14:textId="77777777" w:rsidR="00A11B73" w:rsidRDefault="00A11B73">
                              <w:pPr>
                                <w:spacing w:line="240" w:lineRule="auto"/>
                              </w:pPr>
                            </w:p>
                          </w:txbxContent>
                        </wps:txbx>
                        <wps:bodyPr lIns="91425" tIns="91425" rIns="91425" bIns="91425" anchor="ctr" anchorCtr="0"/>
                      </wps:wsp>
                      <wps:wsp>
                        <wps:cNvPr id="12" name="Shape 8"/>
                        <wps:cNvSpPr/>
                        <wps:spPr>
                          <a:xfrm>
                            <a:off x="4217850" y="899925"/>
                            <a:ext cx="1438200" cy="1928700"/>
                          </a:xfrm>
                          <a:prstGeom prst="rect">
                            <a:avLst/>
                          </a:prstGeom>
                          <a:solidFill>
                            <a:srgbClr val="0B5394"/>
                          </a:solidFill>
                          <a:ln>
                            <a:noFill/>
                          </a:ln>
                        </wps:spPr>
                        <wps:txbx>
                          <w:txbxContent>
                            <w:p w14:paraId="7B779FCB" w14:textId="77777777" w:rsidR="00A11B73" w:rsidRDefault="00A11B73">
                              <w:pPr>
                                <w:spacing w:line="240" w:lineRule="auto"/>
                              </w:pPr>
                            </w:p>
                          </w:txbxContent>
                        </wps:txbx>
                        <wps:bodyPr lIns="91425" tIns="91425" rIns="91425" bIns="91425" anchor="ctr" anchorCtr="0"/>
                      </wps:wsp>
                      <wps:wsp>
                        <wps:cNvPr id="13" name="Shape 9"/>
                        <wps:cNvSpPr/>
                        <wps:spPr>
                          <a:xfrm>
                            <a:off x="4455975" y="983150"/>
                            <a:ext cx="266700" cy="266700"/>
                          </a:xfrm>
                          <a:prstGeom prst="ellipse">
                            <a:avLst/>
                          </a:prstGeom>
                          <a:solidFill>
                            <a:srgbClr val="F1C232"/>
                          </a:solidFill>
                          <a:ln>
                            <a:noFill/>
                          </a:ln>
                        </wps:spPr>
                        <wps:txbx>
                          <w:txbxContent>
                            <w:p w14:paraId="4EDFE9BF" w14:textId="77777777" w:rsidR="00A11B73" w:rsidRDefault="00A11B73">
                              <w:pPr>
                                <w:spacing w:line="240" w:lineRule="auto"/>
                              </w:pPr>
                              <w:r>
                                <w:rPr>
                                  <w:sz w:val="24"/>
                                </w:rPr>
                                <w:t>1</w:t>
                              </w:r>
                            </w:p>
                          </w:txbxContent>
                        </wps:txbx>
                        <wps:bodyPr lIns="91425" tIns="91425" rIns="91425" bIns="91425" anchor="ctr" anchorCtr="0"/>
                      </wps:wsp>
                      <wps:wsp>
                        <wps:cNvPr id="14" name="Shape 10"/>
                        <wps:cNvSpPr/>
                        <wps:spPr>
                          <a:xfrm>
                            <a:off x="5171300" y="1492750"/>
                            <a:ext cx="266700" cy="266700"/>
                          </a:xfrm>
                          <a:prstGeom prst="ellipse">
                            <a:avLst/>
                          </a:prstGeom>
                          <a:solidFill>
                            <a:srgbClr val="F1C232"/>
                          </a:solidFill>
                          <a:ln>
                            <a:noFill/>
                          </a:ln>
                        </wps:spPr>
                        <wps:txbx>
                          <w:txbxContent>
                            <w:p w14:paraId="36A17537" w14:textId="77777777" w:rsidR="00A11B73" w:rsidRDefault="00A11B73">
                              <w:pPr>
                                <w:spacing w:line="240" w:lineRule="auto"/>
                              </w:pPr>
                              <w:r>
                                <w:rPr>
                                  <w:sz w:val="28"/>
                                </w:rPr>
                                <w:t>2</w:t>
                              </w:r>
                            </w:p>
                          </w:txbxContent>
                        </wps:txbx>
                        <wps:bodyPr lIns="91425" tIns="91425" rIns="91425" bIns="91425" anchor="ctr" anchorCtr="0"/>
                      </wps:wsp>
                      <wps:wsp>
                        <wps:cNvPr id="15" name="Shape 11"/>
                        <wps:cNvSpPr/>
                        <wps:spPr>
                          <a:xfrm>
                            <a:off x="4541700" y="2002350"/>
                            <a:ext cx="266700" cy="266700"/>
                          </a:xfrm>
                          <a:prstGeom prst="ellipse">
                            <a:avLst/>
                          </a:prstGeom>
                          <a:solidFill>
                            <a:srgbClr val="F1C232"/>
                          </a:solidFill>
                          <a:ln>
                            <a:noFill/>
                          </a:ln>
                        </wps:spPr>
                        <wps:txbx>
                          <w:txbxContent>
                            <w:p w14:paraId="75125138" w14:textId="77777777" w:rsidR="00A11B73" w:rsidRDefault="00A11B73">
                              <w:pPr>
                                <w:spacing w:line="240" w:lineRule="auto"/>
                              </w:pPr>
                              <w:r>
                                <w:rPr>
                                  <w:sz w:val="28"/>
                                </w:rPr>
                                <w:t>3</w:t>
                              </w:r>
                            </w:p>
                          </w:txbxContent>
                        </wps:txbx>
                        <wps:bodyPr lIns="91425" tIns="91425" rIns="91425" bIns="91425" anchor="ctr" anchorCtr="0"/>
                      </wps:wsp>
                      <wps:wsp>
                        <wps:cNvPr id="16" name="Shape 12"/>
                        <wps:cNvSpPr/>
                        <wps:spPr>
                          <a:xfrm>
                            <a:off x="5246550" y="2514600"/>
                            <a:ext cx="266700" cy="266700"/>
                          </a:xfrm>
                          <a:prstGeom prst="ellipse">
                            <a:avLst/>
                          </a:prstGeom>
                          <a:solidFill>
                            <a:srgbClr val="F1C232"/>
                          </a:solidFill>
                          <a:ln>
                            <a:noFill/>
                          </a:ln>
                        </wps:spPr>
                        <wps:txbx>
                          <w:txbxContent>
                            <w:p w14:paraId="7CFF4FD9" w14:textId="77777777" w:rsidR="00A11B73" w:rsidRDefault="00A11B73">
                              <w:pPr>
                                <w:spacing w:line="240" w:lineRule="auto"/>
                              </w:pPr>
                              <w:r>
                                <w:rPr>
                                  <w:sz w:val="28"/>
                                </w:rPr>
                                <w:t>4</w:t>
                              </w:r>
                            </w:p>
                          </w:txbxContent>
                        </wps:txbx>
                        <wps:bodyPr lIns="91425" tIns="91425" rIns="91425" bIns="91425" anchor="ctr" anchorCtr="0"/>
                      </wps:wsp>
                      <wps:wsp>
                        <wps:cNvPr id="17" name="直接箭头连接符 17"/>
                        <wps:cNvCnPr/>
                        <wps:spPr>
                          <a:xfrm>
                            <a:off x="4722675" y="1116500"/>
                            <a:ext cx="582000" cy="376200"/>
                          </a:xfrm>
                          <a:prstGeom prst="straightConnector1">
                            <a:avLst/>
                          </a:prstGeom>
                          <a:noFill/>
                          <a:ln w="9525" cap="flat" cmpd="sng">
                            <a:solidFill>
                              <a:srgbClr val="CFE2F3"/>
                            </a:solidFill>
                            <a:prstDash val="solid"/>
                            <a:round/>
                            <a:headEnd type="none" w="lg" len="lg"/>
                            <a:tailEnd type="triangle" w="lg" len="lg"/>
                          </a:ln>
                        </wps:spPr>
                        <wps:bodyPr/>
                      </wps:wsp>
                      <wps:wsp>
                        <wps:cNvPr id="18" name="直接箭头连接符 18"/>
                        <wps:cNvCnPr/>
                        <wps:spPr>
                          <a:xfrm flipH="1">
                            <a:off x="4769357" y="1720392"/>
                            <a:ext cx="441000" cy="321000"/>
                          </a:xfrm>
                          <a:prstGeom prst="straightConnector1">
                            <a:avLst/>
                          </a:prstGeom>
                          <a:noFill/>
                          <a:ln w="9525" cap="flat" cmpd="sng">
                            <a:solidFill>
                              <a:srgbClr val="9FC5E8"/>
                            </a:solidFill>
                            <a:prstDash val="solid"/>
                            <a:round/>
                            <a:headEnd type="none" w="lg" len="lg"/>
                            <a:tailEnd type="triangle" w="lg" len="lg"/>
                          </a:ln>
                        </wps:spPr>
                        <wps:bodyPr/>
                      </wps:wsp>
                      <wps:wsp>
                        <wps:cNvPr id="19" name="直接箭头连接符 19"/>
                        <wps:cNvCnPr/>
                        <wps:spPr>
                          <a:xfrm>
                            <a:off x="4675050" y="2269050"/>
                            <a:ext cx="571500" cy="378900"/>
                          </a:xfrm>
                          <a:prstGeom prst="straightConnector1">
                            <a:avLst/>
                          </a:prstGeom>
                          <a:noFill/>
                          <a:ln w="9525" cap="flat" cmpd="sng">
                            <a:solidFill>
                              <a:srgbClr val="CFE2F3"/>
                            </a:solidFill>
                            <a:prstDash val="solid"/>
                            <a:round/>
                            <a:headEnd type="none" w="lg" len="lg"/>
                            <a:tailEnd type="triangle" w="lg" len="lg"/>
                          </a:ln>
                        </wps:spPr>
                        <wps:bodyPr/>
                      </wps:wsp>
                      <wps:wsp>
                        <wps:cNvPr id="20" name="Shape 16"/>
                        <wps:cNvSpPr/>
                        <wps:spPr>
                          <a:xfrm rot="-5400000" flipH="1">
                            <a:off x="1403250" y="1607175"/>
                            <a:ext cx="504900" cy="514200"/>
                          </a:xfrm>
                          <a:prstGeom prst="uturnArrow">
                            <a:avLst>
                              <a:gd name="adj1" fmla="val 11766"/>
                              <a:gd name="adj2" fmla="val 25000"/>
                              <a:gd name="adj3" fmla="val 25000"/>
                              <a:gd name="adj4" fmla="val 43750"/>
                              <a:gd name="adj5" fmla="val 75000"/>
                            </a:avLst>
                          </a:prstGeom>
                          <a:solidFill>
                            <a:srgbClr val="F1C232"/>
                          </a:solidFill>
                          <a:ln>
                            <a:noFill/>
                          </a:ln>
                        </wps:spPr>
                        <wps:txbx>
                          <w:txbxContent>
                            <w:p w14:paraId="4D153A80" w14:textId="77777777" w:rsidR="00A11B73" w:rsidRDefault="00A11B73">
                              <w:pPr>
                                <w:spacing w:line="240" w:lineRule="auto"/>
                              </w:pPr>
                            </w:p>
                          </w:txbxContent>
                        </wps:txbx>
                        <wps:bodyPr lIns="91425" tIns="91425" rIns="91425" bIns="91425" anchor="ctr" anchorCtr="0"/>
                      </wps:wsp>
                      <wps:wsp>
                        <wps:cNvPr id="21" name="Shape 17"/>
                        <wps:cNvSpPr/>
                        <wps:spPr>
                          <a:xfrm rot="-5400000" flipH="1">
                            <a:off x="1403250" y="2183375"/>
                            <a:ext cx="504900" cy="514200"/>
                          </a:xfrm>
                          <a:prstGeom prst="uturnArrow">
                            <a:avLst>
                              <a:gd name="adj1" fmla="val 11766"/>
                              <a:gd name="adj2" fmla="val 25000"/>
                              <a:gd name="adj3" fmla="val 25000"/>
                              <a:gd name="adj4" fmla="val 43750"/>
                              <a:gd name="adj5" fmla="val 75000"/>
                            </a:avLst>
                          </a:prstGeom>
                          <a:solidFill>
                            <a:srgbClr val="F1C232"/>
                          </a:solidFill>
                          <a:ln>
                            <a:noFill/>
                          </a:ln>
                        </wps:spPr>
                        <wps:txbx>
                          <w:txbxContent>
                            <w:p w14:paraId="2D3B7ADC" w14:textId="77777777" w:rsidR="00A11B73" w:rsidRDefault="00A11B73">
                              <w:pPr>
                                <w:spacing w:line="240" w:lineRule="auto"/>
                              </w:pPr>
                            </w:p>
                          </w:txbxContent>
                        </wps:txbx>
                        <wps:bodyPr lIns="91425" tIns="91425" rIns="91425" bIns="91425" anchor="ctr" anchorCtr="0"/>
                      </wps:wsp>
                      <wps:wsp>
                        <wps:cNvPr id="22" name="直接箭头连接符 22"/>
                        <wps:cNvCnPr/>
                        <wps:spPr>
                          <a:xfrm>
                            <a:off x="2970075" y="1116500"/>
                            <a:ext cx="1485900" cy="0"/>
                          </a:xfrm>
                          <a:prstGeom prst="straightConnector1">
                            <a:avLst/>
                          </a:prstGeom>
                          <a:noFill/>
                          <a:ln w="9525" cap="flat" cmpd="sng">
                            <a:solidFill>
                              <a:srgbClr val="FF0000"/>
                            </a:solidFill>
                            <a:prstDash val="solid"/>
                            <a:round/>
                            <a:headEnd type="triangle" w="lg" len="lg"/>
                            <a:tailEnd type="triangle" w="lg" len="lg"/>
                          </a:ln>
                        </wps:spPr>
                        <wps:bodyPr/>
                      </wps:wsp>
                      <wps:wsp>
                        <wps:cNvPr id="23" name="直接箭头连接符 23"/>
                        <wps:cNvCnPr/>
                        <wps:spPr>
                          <a:xfrm>
                            <a:off x="2941575" y="1626100"/>
                            <a:ext cx="2229600" cy="0"/>
                          </a:xfrm>
                          <a:prstGeom prst="straightConnector1">
                            <a:avLst/>
                          </a:prstGeom>
                          <a:noFill/>
                          <a:ln w="9525" cap="flat" cmpd="sng">
                            <a:solidFill>
                              <a:srgbClr val="FF0000"/>
                            </a:solidFill>
                            <a:prstDash val="solid"/>
                            <a:round/>
                            <a:headEnd type="triangle" w="lg" len="lg"/>
                            <a:tailEnd type="triangle" w="lg" len="lg"/>
                          </a:ln>
                        </wps:spPr>
                        <wps:bodyPr/>
                      </wps:wsp>
                      <wps:wsp>
                        <wps:cNvPr id="24" name="直接箭头连接符 24"/>
                        <wps:cNvCnPr/>
                        <wps:spPr>
                          <a:xfrm>
                            <a:off x="2941575" y="2135687"/>
                            <a:ext cx="1600200" cy="0"/>
                          </a:xfrm>
                          <a:prstGeom prst="straightConnector1">
                            <a:avLst/>
                          </a:prstGeom>
                          <a:noFill/>
                          <a:ln w="9525" cap="flat" cmpd="sng">
                            <a:solidFill>
                              <a:srgbClr val="FF0000"/>
                            </a:solidFill>
                            <a:prstDash val="solid"/>
                            <a:round/>
                            <a:headEnd type="triangle" w="lg" len="lg"/>
                            <a:tailEnd type="triangle" w="lg" len="lg"/>
                          </a:ln>
                        </wps:spPr>
                        <wps:bodyPr/>
                      </wps:wsp>
                      <wps:wsp>
                        <wps:cNvPr id="25" name="直接箭头连接符 25"/>
                        <wps:cNvCnPr/>
                        <wps:spPr>
                          <a:xfrm>
                            <a:off x="2941575" y="2645300"/>
                            <a:ext cx="2304900" cy="2700"/>
                          </a:xfrm>
                          <a:prstGeom prst="straightConnector1">
                            <a:avLst/>
                          </a:prstGeom>
                          <a:noFill/>
                          <a:ln w="9525" cap="flat" cmpd="sng">
                            <a:solidFill>
                              <a:srgbClr val="FF0000"/>
                            </a:solidFill>
                            <a:prstDash val="solid"/>
                            <a:round/>
                            <a:headEnd type="triangle" w="lg" len="lg"/>
                            <a:tailEnd type="triangle" w="lg" len="lg"/>
                          </a:ln>
                        </wps:spPr>
                        <wps:bodyPr/>
                      </wps:wsp>
                      <wps:wsp>
                        <wps:cNvPr id="26" name="Shape 22"/>
                        <wps:cNvSpPr txBox="1"/>
                        <wps:spPr>
                          <a:xfrm>
                            <a:off x="1976024" y="2874478"/>
                            <a:ext cx="1120500" cy="378900"/>
                          </a:xfrm>
                          <a:prstGeom prst="rect">
                            <a:avLst/>
                          </a:prstGeom>
                          <a:noFill/>
                          <a:ln>
                            <a:noFill/>
                          </a:ln>
                        </wps:spPr>
                        <wps:txbx>
                          <w:txbxContent>
                            <w:p w14:paraId="3663D203" w14:textId="77777777" w:rsidR="00A11B73" w:rsidRPr="005048A7" w:rsidRDefault="00A11B73">
                              <w:pPr>
                                <w:spacing w:line="240" w:lineRule="auto"/>
                              </w:pPr>
                              <w:r w:rsidRPr="005048A7">
                                <w:t>Story Line</w:t>
                              </w:r>
                            </w:p>
                          </w:txbxContent>
                        </wps:txbx>
                        <wps:bodyPr lIns="91425" tIns="91425" rIns="91425" bIns="91425" anchor="t" anchorCtr="0"/>
                      </wps:wsp>
                      <wps:wsp>
                        <wps:cNvPr id="27" name="Shape 23"/>
                        <wps:cNvSpPr txBox="1"/>
                        <wps:spPr>
                          <a:xfrm>
                            <a:off x="4476750" y="2911800"/>
                            <a:ext cx="1120500" cy="378900"/>
                          </a:xfrm>
                          <a:prstGeom prst="rect">
                            <a:avLst/>
                          </a:prstGeom>
                          <a:noFill/>
                          <a:ln>
                            <a:noFill/>
                          </a:ln>
                        </wps:spPr>
                        <wps:txbx>
                          <w:txbxContent>
                            <w:p w14:paraId="7886CA5E" w14:textId="77777777" w:rsidR="00A11B73" w:rsidRPr="005048A7" w:rsidRDefault="00A11B73">
                              <w:pPr>
                                <w:spacing w:line="240" w:lineRule="auto"/>
                              </w:pPr>
                              <w:r w:rsidRPr="005048A7">
                                <w:t>Game Line</w:t>
                              </w:r>
                            </w:p>
                          </w:txbxContent>
                        </wps:txbx>
                        <wps:bodyPr lIns="91425" tIns="91425" rIns="91425" bIns="91425" anchor="t" anchorCtr="0"/>
                      </wps:wsp>
                    </wpg:wgp>
                  </a:graphicData>
                </a:graphic>
              </wp:inline>
            </w:drawing>
          </mc:Choice>
          <mc:Fallback>
            <w:pict>
              <v:group id="组合 2" o:spid="_x0000_s1044" style="width:338.25pt;height:184.05pt;mso-position-horizontal-relative:char;mso-position-vertical-relative:line" coordorigin="11222,6451" coordsize="48957,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">
                <v:rect id="Shape 2" o:spid="_x0000_s1045" style="position:absolute;left:11222;top:6451;width:48957;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" fillcolor="#c9daf8" stroked="f">
                  <v:textbox inset="2.53958mm,2.53958mm,2.53958mm,2.53958mm">
                    <w:txbxContent>
                      <w:p w:rsidR="00A11B73" w:rsidRDefault="00A11B73">
                        <w:pPr>
                          <w:spacing w:line="240" w:lineRule="auto"/>
                        </w:pPr>
                      </w:p>
                    </w:txbxContent>
                  </v:textbox>
                </v:rect>
                <v:rect id="Shape 3" o:spid="_x0000_s1046" style="position:absolute;left:19413;top:9165;width:10002;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" fillcolor="#0b5394" stroked="f">
                  <v:textbox inset="2.53958mm,2.53958mm,2.53958mm,2.53958mm">
                    <w:txbxContent>
                      <w:p w:rsidR="00A11B73" w:rsidRPr="005048A7" w:rsidRDefault="00A11B73">
                        <w:pPr>
                          <w:spacing w:line="240" w:lineRule="auto"/>
                          <w:jc w:val="center"/>
                          <w:rPr>
                            <w:sz w:val="20"/>
                            <w:szCs w:val="20"/>
                          </w:rPr>
                        </w:pPr>
                        <w:r w:rsidRPr="005048A7">
                          <w:rPr>
                            <w:b/>
                            <w:color w:val="FFFFFF"/>
                            <w:sz w:val="20"/>
                            <w:szCs w:val="20"/>
                          </w:rPr>
                          <w:t>What</w:t>
                        </w:r>
                      </w:p>
                    </w:txbxContent>
                  </v:textbox>
                </v:rect>
                <v:rect id="Shape 4" o:spid="_x0000_s1047" style="position:absolute;left:19413;top:14261;width:10002;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" fillcolor="#0b5394" stroked="f">
                  <v:textbox inset="2.53958mm,2.53958mm,2.53958mm,2.53958mm">
                    <w:txbxContent>
                      <w:p w:rsidR="00A11B73" w:rsidRPr="005048A7" w:rsidRDefault="00A11B73">
                        <w:pPr>
                          <w:spacing w:line="240" w:lineRule="auto"/>
                          <w:jc w:val="center"/>
                          <w:rPr>
                            <w:sz w:val="20"/>
                            <w:szCs w:val="20"/>
                          </w:rPr>
                        </w:pPr>
                        <w:proofErr w:type="gramStart"/>
                        <w:r w:rsidRPr="005048A7">
                          <w:rPr>
                            <w:b/>
                            <w:color w:val="FFFFFF"/>
                            <w:sz w:val="20"/>
                            <w:szCs w:val="20"/>
                          </w:rPr>
                          <w:t>Why</w:t>
                        </w:r>
                        <w:proofErr w:type="gramEnd"/>
                      </w:p>
                    </w:txbxContent>
                  </v:textbox>
                </v:rect>
                <v:rect id="Shape 5" o:spid="_x0000_s1048" style="position:absolute;left:19413;top:19357;width:10002;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" fillcolor="#0b5394" stroked="f">
                  <v:textbox inset="2.53958mm,2.53958mm,2.53958mm,2.53958mm">
                    <w:txbxContent>
                      <w:p w:rsidR="00A11B73" w:rsidRPr="003D4BA9" w:rsidRDefault="00A11B73">
                        <w:pPr>
                          <w:spacing w:line="240" w:lineRule="auto"/>
                          <w:jc w:val="center"/>
                          <w:rPr>
                            <w:sz w:val="20"/>
                            <w:szCs w:val="20"/>
                          </w:rPr>
                        </w:pPr>
                        <w:r w:rsidRPr="003D4BA9">
                          <w:rPr>
                            <w:b/>
                            <w:color w:val="FFFFFF"/>
                            <w:sz w:val="20"/>
                            <w:szCs w:val="20"/>
                          </w:rPr>
                          <w:t>How</w:t>
                        </w:r>
                      </w:p>
                    </w:txbxContent>
                  </v:textbox>
                </v:rect>
                <v:rect id="Shape 6" o:spid="_x0000_s1049" style="position:absolute;left:19413;top:24453;width:10002;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" fillcolor="#0b5394" stroked="f">
                  <v:textbox inset="2.53958mm,2.53958mm,2.53958mm,2.53958mm">
                    <w:txbxContent>
                      <w:p w:rsidR="00A11B73" w:rsidRPr="003D4BA9" w:rsidRDefault="00A11B73">
                        <w:pPr>
                          <w:spacing w:line="240" w:lineRule="auto"/>
                          <w:jc w:val="center"/>
                          <w:rPr>
                            <w:sz w:val="20"/>
                            <w:szCs w:val="20"/>
                          </w:rPr>
                        </w:pPr>
                        <w:r w:rsidRPr="003D4BA9">
                          <w:rPr>
                            <w:b/>
                            <w:color w:val="FFFFFF"/>
                            <w:sz w:val="20"/>
                            <w:szCs w:val="20"/>
                          </w:rPr>
                          <w:t>Result</w:t>
                        </w:r>
                      </w:p>
                    </w:txbxContent>
                  </v:textbox>
                </v:rect>
                <v:shape id="Shape 7" o:spid="_x0000_s1050" style="position:absolute;left:14032;top:10310;width:5049;height:5142;rotation:90;flip:x;visibility:visible;mso-wrap-style:square;v-text-anchor:middle" coordsize="504900,514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" adj="-11796480,,5400" path="m,514200l,204189c,91419,91419,,204189,r,c316959,,408378,91419,408378,204189r,55236l504900,259425,378675,385650,252450,259425r96522,l348972,204189v,-79961,-64822,-144783,-144783,-144783l204189,59407v-79961,,-144783,64822,-144783,144783c59406,307527,59407,410863,59407,514200l,514200xe" fillcolor="#f1c232" stroked="f">
                  <v:stroke joinstyle="miter"/>
                  <v:formulas/>
                  <v:path arrowok="t" o:connecttype="custom" o:connectlocs="0,514200;0,204189;204189,0;204189,0;408378,204189;408378,259425;504900,259425;378675,385650;252450,259425;348972,259425;348972,204189;204189,59406;204189,59407;59406,204190;59407,514200;0,514200" o:connectangles="0,0,0,0,0,0,0,0,0,0,0,0,0,0,0,0" textboxrect="0,0,504900,514200"/>
                  <v:textbox inset="2.53958mm,2.53958mm,2.53958mm,2.53958mm">
                    <w:txbxContent>
                      <w:p w:rsidR="00A11B73" w:rsidRDefault="00A11B73">
                        <w:pPr>
                          <w:spacing w:line="240" w:lineRule="auto"/>
                        </w:pPr>
                      </w:p>
                    </w:txbxContent>
                  </v:textbox>
                </v:shape>
                <v:rect id="Shape 8" o:spid="_x0000_s1051" style="position:absolute;left:42178;top:8999;width:14382;height:19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" fillcolor="#0b5394" stroked="f">
                  <v:textbox inset="2.53958mm,2.53958mm,2.53958mm,2.53958mm">
                    <w:txbxContent>
                      <w:p w:rsidR="00A11B73" w:rsidRDefault="00A11B73">
                        <w:pPr>
                          <w:spacing w:line="240" w:lineRule="auto"/>
                        </w:pPr>
                      </w:p>
                    </w:txbxContent>
                  </v:textbox>
                </v:rect>
                <v:oval id="Shape 9" o:spid="_x0000_s1052" style="position:absolute;left:44559;top:9831;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" fillcolor="#f1c232" stroked="f">
                  <v:textbox inset="2.53958mm,2.53958mm,2.53958mm,2.53958mm">
                    <w:txbxContent>
                      <w:p w:rsidR="00A11B73" w:rsidRDefault="00A11B73">
                        <w:pPr>
                          <w:spacing w:line="240" w:lineRule="auto"/>
                        </w:pPr>
                        <w:r>
                          <w:rPr>
                            <w:sz w:val="24"/>
                          </w:rPr>
                          <w:t>1</w:t>
                        </w:r>
                      </w:p>
                    </w:txbxContent>
                  </v:textbox>
                </v:oval>
                <v:oval id="Shape 10" o:spid="_x0000_s1053" style="position:absolute;left:51713;top:14927;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" fillcolor="#f1c232" stroked="f">
                  <v:textbox inset="2.53958mm,2.53958mm,2.53958mm,2.53958mm">
                    <w:txbxContent>
                      <w:p w:rsidR="00A11B73" w:rsidRDefault="00A11B73">
                        <w:pPr>
                          <w:spacing w:line="240" w:lineRule="auto"/>
                        </w:pPr>
                        <w:r>
                          <w:rPr>
                            <w:sz w:val="28"/>
                          </w:rPr>
                          <w:t>2</w:t>
                        </w:r>
                      </w:p>
                    </w:txbxContent>
                  </v:textbox>
                </v:oval>
                <v:oval id="Shape 11" o:spid="_x0000_s1054" style="position:absolute;left:45417;top:20023;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" fillcolor="#f1c232" stroked="f">
                  <v:textbox inset="2.53958mm,2.53958mm,2.53958mm,2.53958mm">
                    <w:txbxContent>
                      <w:p w:rsidR="00A11B73" w:rsidRDefault="00A11B73">
                        <w:pPr>
                          <w:spacing w:line="240" w:lineRule="auto"/>
                        </w:pPr>
                        <w:r>
                          <w:rPr>
                            <w:sz w:val="28"/>
                          </w:rPr>
                          <w:t>3</w:t>
                        </w:r>
                      </w:p>
                    </w:txbxContent>
                  </v:textbox>
                </v:oval>
                <v:oval id="Shape 12" o:spid="_x0000_s1055" style="position:absolute;left:52465;top:25146;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" fillcolor="#f1c232" stroked="f">
                  <v:textbox inset="2.53958mm,2.53958mm,2.53958mm,2.53958mm">
                    <w:txbxContent>
                      <w:p w:rsidR="00A11B73" w:rsidRDefault="00A11B73">
                        <w:pPr>
                          <w:spacing w:line="240" w:lineRule="auto"/>
                        </w:pPr>
                        <w:r>
                          <w:rPr>
                            <w:sz w:val="28"/>
                          </w:rPr>
                          <w:t>4</w:t>
                        </w:r>
                      </w:p>
                    </w:txbxContent>
                  </v:textbox>
                </v:oval>
                <v:shape id="直接箭头连接符 17" o:spid="_x0000_s1056" type="#_x0000_t32" style="position:absolute;left:47226;top:11165;width:5820;height: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" strokecolor="#cfe2f3">
                  <v:stroke startarrowwidth="wide" startarrowlength="long" endarrow="block" endarrowwidth="wide" endarrowlength="long"/>
                </v:shape>
                <v:shape id="直接箭头连接符 18" o:spid="_x0000_s1057" type="#_x0000_t32" style="position:absolute;left:47693;top:17203;width:4410;height:3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" strokecolor="#9fc5e8">
                  <v:stroke startarrowwidth="wide" startarrowlength="long" endarrow="block" endarrowwidth="wide" endarrowlength="long"/>
                </v:shape>
                <v:shape id="直接箭头连接符 19" o:spid="_x0000_s1058" type="#_x0000_t32" style="position:absolute;left:46750;top:22690;width:5715;height:37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" strokecolor="#cfe2f3">
                  <v:stroke startarrowwidth="wide" startarrowlength="long" endarrow="block" endarrowwidth="wide" endarrowlength="long"/>
                </v:shape>
                <v:shape id="Shape 16" o:spid="_x0000_s1059" style="position:absolute;left:14032;top:16072;width:5049;height:5142;rotation:90;flip:x;visibility:visible;mso-wrap-style:square;v-text-anchor:middle" coordsize="504900,514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" adj="-11796480,,5400" path="m,514200l,204189c,91419,91419,,204189,r,c316959,,408378,91419,408378,204189r,55236l504900,259425,378675,385650,252450,259425r96522,l348972,204189v,-79961,-64822,-144783,-144783,-144783l204189,59407v-79961,,-144783,64822,-144783,144783c59406,307527,59407,410863,59407,514200l,514200xe" fillcolor="#f1c232" stroked="f">
                  <v:stroke joinstyle="miter"/>
                  <v:formulas/>
                  <v:path arrowok="t" o:connecttype="custom" o:connectlocs="0,514200;0,204189;204189,0;204189,0;408378,204189;408378,259425;504900,259425;378675,385650;252450,259425;348972,259425;348972,204189;204189,59406;204189,59407;59406,204190;59407,514200;0,514200" o:connectangles="0,0,0,0,0,0,0,0,0,0,0,0,0,0,0,0" textboxrect="0,0,504900,514200"/>
                  <v:textbox inset="2.53958mm,2.53958mm,2.53958mm,2.53958mm">
                    <w:txbxContent>
                      <w:p w:rsidR="00A11B73" w:rsidRDefault="00A11B73">
                        <w:pPr>
                          <w:spacing w:line="240" w:lineRule="auto"/>
                        </w:pPr>
                      </w:p>
                    </w:txbxContent>
                  </v:textbox>
                </v:shape>
                <v:shape id="Shape 17" o:spid="_x0000_s1060" style="position:absolute;left:14032;top:21834;width:5049;height:5142;rotation:90;flip:x;visibility:visible;mso-wrap-style:square;v-text-anchor:middle" coordsize="504900,514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" adj="-11796480,,5400" path="m,514200l,204189c,91419,91419,,204189,r,c316959,,408378,91419,408378,204189r,55236l504900,259425,378675,385650,252450,259425r96522,l348972,204189v,-79961,-64822,-144783,-144783,-144783l204189,59407v-79961,,-144783,64822,-144783,144783c59406,307527,59407,410863,59407,514200l,514200xe" fillcolor="#f1c232" stroked="f">
                  <v:stroke joinstyle="miter"/>
                  <v:formulas/>
                  <v:path arrowok="t" o:connecttype="custom" o:connectlocs="0,514200;0,204189;204189,0;204189,0;408378,204189;408378,259425;504900,259425;378675,385650;252450,259425;348972,259425;348972,204189;204189,59406;204189,59407;59406,204190;59407,514200;0,514200" o:connectangles="0,0,0,0,0,0,0,0,0,0,0,0,0,0,0,0" textboxrect="0,0,504900,514200"/>
                  <v:textbox inset="2.53958mm,2.53958mm,2.53958mm,2.53958mm">
                    <w:txbxContent>
                      <w:p w:rsidR="00A11B73" w:rsidRDefault="00A11B73">
                        <w:pPr>
                          <w:spacing w:line="240" w:lineRule="auto"/>
                        </w:pPr>
                      </w:p>
                    </w:txbxContent>
                  </v:textbox>
                </v:shape>
                <v:shape id="直接箭头连接符 22" o:spid="_x0000_s1061" type="#_x0000_t32" style="position:absolute;left:29700;top:11165;width:148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" strokecolor="red">
                  <v:stroke startarrow="block" startarrowwidth="wide" startarrowlength="long" endarrow="block" endarrowwidth="wide" endarrowlength="long"/>
                </v:shape>
                <v:shape id="直接箭头连接符 23" o:spid="_x0000_s1062" type="#_x0000_t32" style="position:absolute;left:29415;top:16261;width:222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" strokecolor="red">
                  <v:stroke startarrow="block" startarrowwidth="wide" startarrowlength="long" endarrow="block" endarrowwidth="wide" endarrowlength="long"/>
                </v:shape>
                <v:shape id="直接箭头连接符 24" o:spid="_x0000_s1063" type="#_x0000_t32" style="position:absolute;left:29415;top:21356;width:16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" strokecolor="red">
                  <v:stroke startarrow="block" startarrowwidth="wide" startarrowlength="long" endarrow="block" endarrowwidth="wide" endarrowlength="long"/>
                </v:shape>
                <v:shape id="直接箭头连接符 25" o:spid="_x0000_s1064" type="#_x0000_t32" style="position:absolute;left:29415;top:26453;width:23049;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" strokecolor="red">
                  <v:stroke startarrow="block" startarrowwidth="wide" startarrowlength="long" endarrow="block" endarrowwidth="wide" endarrowlength="long"/>
                </v:shape>
                <v:shape id="Shape 22" o:spid="_x0000_s1065" type="#_x0000_t202" style="position:absolute;left:19760;top:28744;width:11205;height:3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hG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zHL4/ZJ+gFz+AAAA//8DAFBLAQItABQABgAIAAAAIQDb4fbL7gAAAIUBAAATAAAAAAAA&#10;AAAAAAAAAAAAAABbQ29udGVudF9UeXBlc10ueG1sUEsBAi0AFAAGAAgAAAAhAFr0LFu/AAAAFQEA&#10;AAsAAAAAAAAAAAAAAAAAHwEAAF9yZWxzLy5yZWxzUEsBAi0AFAAGAAgAAAAhAEw0yEbHAAAA2wAA&#10;AA8AAAAAAAAAAAAAAAAABwIAAGRycy9kb3ducmV2LnhtbFBLBQYAAAAAAwADALcAAAD7AgAAAAA=&#10;" filled="f" stroked="f">
                  <v:textbox inset="2.53958mm,2.53958mm,2.53958mm,2.53958mm">
                    <w:txbxContent>
                      <w:p w:rsidR="00A11B73" w:rsidRPr="005048A7" w:rsidRDefault="00A11B73">
                        <w:pPr>
                          <w:spacing w:line="240" w:lineRule="auto"/>
                        </w:pPr>
                        <w:r w:rsidRPr="005048A7">
                          <w:t>Story Line</w:t>
                        </w:r>
                      </w:p>
                    </w:txbxContent>
                  </v:textbox>
                </v:shape>
                <v:shape id="Shape 23" o:spid="_x0000_s1066" type="#_x0000_t202" style="position:absolute;left:44767;top:29118;width:11205;height:3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G3d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mNzB35f0A+TiFwAA//8DAFBLAQItABQABgAIAAAAIQDb4fbL7gAAAIUBAAATAAAAAAAA&#10;AAAAAAAAAAAAAABbQ29udGVudF9UeXBlc10ueG1sUEsBAi0AFAAGAAgAAAAhAFr0LFu/AAAAFQEA&#10;AAsAAAAAAAAAAAAAAAAAHwEAAF9yZWxzLy5yZWxzUEsBAi0AFAAGAAgAAAAhACN4bd3HAAAA2wAA&#10;AA8AAAAAAAAAAAAAAAAABwIAAGRycy9kb3ducmV2LnhtbFBLBQYAAAAAAwADALcAAAD7AgAAAAA=&#10;" filled="f" stroked="f">
                  <v:textbox inset="2.53958mm,2.53958mm,2.53958mm,2.53958mm">
                    <w:txbxContent>
                      <w:p w:rsidR="00A11B73" w:rsidRPr="005048A7" w:rsidRDefault="00A11B73">
                        <w:pPr>
                          <w:spacing w:line="240" w:lineRule="auto"/>
                        </w:pPr>
                        <w:r w:rsidRPr="005048A7">
                          <w:t>Game Line</w:t>
                        </w:r>
                      </w:p>
                    </w:txbxContent>
                  </v:textbox>
                </v:shape>
                <w10:anchorlock/>
              </v:group>
            </w:pict>
          </mc:Fallback>
        </mc:AlternateContent>
      </w:r>
    </w:p>
    <w:p w14:paraId="1CC93982" w14:textId="77777777" w:rsidR="00911CD7" w:rsidRDefault="006D63DF">
      <w:pPr>
        <w:widowControl w:val="0"/>
        <w:spacing w:line="240" w:lineRule="auto"/>
        <w:jc w:val="center"/>
      </w:pPr>
      <w:r>
        <w:rPr>
          <w:rFonts w:ascii="Times New Roman" w:eastAsia="Times New Roman" w:hAnsi="Times New Roman" w:cs="Times New Roman"/>
          <w:sz w:val="20"/>
          <w:szCs w:val="20"/>
        </w:rPr>
        <w:t xml:space="preserve"> Figure3. </w:t>
      </w:r>
      <w:r>
        <w:rPr>
          <w:rFonts w:ascii="Times New Roman" w:eastAsia="Times New Roman" w:hAnsi="Times New Roman" w:cs="Times New Roman"/>
          <w:sz w:val="20"/>
          <w:szCs w:val="20"/>
          <w:shd w:val="clear" w:color="auto" w:fill="F9F9F9"/>
        </w:rPr>
        <w:t>4 games follow story line</w:t>
      </w:r>
      <w:commentRangeEnd w:id="42"/>
      <w:r w:rsidR="00D127E0">
        <w:rPr>
          <w:rStyle w:val="a6"/>
        </w:rPr>
        <w:commentReference w:id="42"/>
      </w:r>
    </w:p>
    <w:p w14:paraId="6EAFF0AA" w14:textId="77777777" w:rsidR="00911CD7" w:rsidRDefault="00911CD7">
      <w:pPr>
        <w:widowControl w:val="0"/>
        <w:spacing w:line="240" w:lineRule="auto"/>
        <w:jc w:val="center"/>
      </w:pPr>
    </w:p>
    <w:p w14:paraId="6EB08BB0" w14:textId="77777777" w:rsidR="004C7613" w:rsidRDefault="004C7613">
      <w:pPr>
        <w:widowControl w:val="0"/>
        <w:spacing w:line="240" w:lineRule="auto"/>
        <w:rPr>
          <w:rFonts w:ascii="Times New Roman" w:eastAsia="Times New Roman" w:hAnsi="Times New Roman" w:cs="Times New Roman"/>
          <w:b/>
          <w:sz w:val="24"/>
          <w:szCs w:val="24"/>
          <w:shd w:val="clear" w:color="auto" w:fill="F9F9F9"/>
        </w:rPr>
      </w:pPr>
    </w:p>
    <w:p w14:paraId="05EBC85E" w14:textId="77777777" w:rsidR="004C7613" w:rsidRDefault="004C7613">
      <w:pPr>
        <w:widowControl w:val="0"/>
        <w:spacing w:line="240" w:lineRule="auto"/>
        <w:rPr>
          <w:rFonts w:ascii="Times New Roman" w:eastAsia="Times New Roman" w:hAnsi="Times New Roman" w:cs="Times New Roman"/>
          <w:b/>
          <w:sz w:val="24"/>
          <w:szCs w:val="24"/>
          <w:shd w:val="clear" w:color="auto" w:fill="F9F9F9"/>
        </w:rPr>
      </w:pPr>
    </w:p>
    <w:p w14:paraId="41726124" w14:textId="77777777" w:rsidR="004C7613" w:rsidRDefault="004C7613">
      <w:pPr>
        <w:widowControl w:val="0"/>
        <w:spacing w:line="240" w:lineRule="auto"/>
        <w:rPr>
          <w:rFonts w:ascii="Georgia" w:eastAsia="Georgia" w:hAnsi="Georgia" w:cs="Georgia"/>
          <w:b/>
          <w:sz w:val="28"/>
          <w:szCs w:val="28"/>
        </w:rPr>
      </w:pPr>
      <w:commentRangeStart w:id="43"/>
      <w:r>
        <w:rPr>
          <w:rFonts w:ascii="Georgia" w:eastAsia="Georgia" w:hAnsi="Georgia" w:cs="Georgia"/>
          <w:b/>
          <w:sz w:val="28"/>
          <w:szCs w:val="28"/>
        </w:rPr>
        <w:t>Game Line</w:t>
      </w:r>
      <w:commentRangeEnd w:id="43"/>
      <w:r w:rsidR="00997675">
        <w:rPr>
          <w:rStyle w:val="a6"/>
        </w:rPr>
        <w:commentReference w:id="43"/>
      </w:r>
    </w:p>
    <w:p w14:paraId="5C05753F" w14:textId="77777777" w:rsidR="004C7613" w:rsidRPr="004C7613" w:rsidRDefault="004C7613">
      <w:pPr>
        <w:widowControl w:val="0"/>
        <w:spacing w:line="240" w:lineRule="auto"/>
        <w:rPr>
          <w:rFonts w:ascii="Georgia" w:eastAsia="Georgia" w:hAnsi="Georgia" w:cs="Georgia"/>
          <w:b/>
          <w:sz w:val="28"/>
          <w:szCs w:val="28"/>
        </w:rPr>
      </w:pPr>
    </w:p>
    <w:p w14:paraId="586FE38D" w14:textId="77777777" w:rsidR="00911CD7" w:rsidRDefault="006D63DF">
      <w:pPr>
        <w:widowControl w:val="0"/>
        <w:spacing w:line="240" w:lineRule="auto"/>
      </w:pPr>
      <w:r>
        <w:rPr>
          <w:rFonts w:ascii="Times New Roman" w:eastAsia="Times New Roman" w:hAnsi="Times New Roman" w:cs="Times New Roman"/>
          <w:b/>
          <w:sz w:val="24"/>
          <w:szCs w:val="24"/>
          <w:shd w:val="clear" w:color="auto" w:fill="F9F9F9"/>
        </w:rPr>
        <w:t xml:space="preserve">First game: How we </w:t>
      </w:r>
      <w:r w:rsidR="00554486">
        <w:rPr>
          <w:rFonts w:ascii="Times New Roman" w:eastAsia="Times New Roman" w:hAnsi="Times New Roman" w:cs="Times New Roman"/>
          <w:b/>
          <w:sz w:val="24"/>
          <w:szCs w:val="24"/>
          <w:shd w:val="clear" w:color="auto" w:fill="F9F9F9"/>
        </w:rPr>
        <w:t>produce</w:t>
      </w:r>
      <w:r>
        <w:rPr>
          <w:rFonts w:ascii="Times New Roman" w:eastAsia="Times New Roman" w:hAnsi="Times New Roman" w:cs="Times New Roman"/>
          <w:b/>
          <w:sz w:val="24"/>
          <w:szCs w:val="24"/>
          <w:shd w:val="clear" w:color="auto" w:fill="F9F9F9"/>
        </w:rPr>
        <w:t xml:space="preserve"> waste.</w:t>
      </w:r>
    </w:p>
    <w:p w14:paraId="5779871E" w14:textId="77777777" w:rsidR="00911CD7" w:rsidRDefault="006D63DF">
      <w:pPr>
        <w:widowControl w:val="0"/>
        <w:spacing w:line="240" w:lineRule="auto"/>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This game is to </w:t>
      </w:r>
      <w:r w:rsidR="003D4BA9">
        <w:rPr>
          <w:rFonts w:ascii="Times New Roman" w:eastAsia="Times New Roman" w:hAnsi="Times New Roman" w:cs="Times New Roman"/>
          <w:sz w:val="24"/>
          <w:szCs w:val="24"/>
          <w:shd w:val="clear" w:color="auto" w:fill="F9F9F9"/>
        </w:rPr>
        <w:t>let students to know we generate waste very commonly in daily life, such as if new paper is broken, it would be waste.</w:t>
      </w:r>
    </w:p>
    <w:p w14:paraId="6C415D24" w14:textId="77777777" w:rsidR="007263BF" w:rsidRDefault="007263BF">
      <w:pPr>
        <w:widowControl w:val="0"/>
        <w:spacing w:line="240" w:lineRule="auto"/>
      </w:pPr>
    </w:p>
    <w:p w14:paraId="229F26B7" w14:textId="77777777" w:rsidR="00911CD7" w:rsidRDefault="006D63DF">
      <w:pPr>
        <w:widowControl w:val="0"/>
        <w:spacing w:line="240" w:lineRule="auto"/>
        <w:jc w:val="center"/>
      </w:pPr>
      <w:r>
        <w:rPr>
          <w:noProof/>
        </w:rPr>
        <mc:AlternateContent>
          <mc:Choice Requires="wpg">
            <w:drawing>
              <wp:inline distT="114300" distB="114300" distL="114300" distR="114300" wp14:anchorId="6D939189" wp14:editId="51431FEB">
                <wp:extent cx="4930288" cy="3260035"/>
                <wp:effectExtent l="0" t="0" r="0" b="17145"/>
                <wp:docPr id="28" name="组合 28"/>
                <wp:cNvGraphicFramePr/>
                <a:graphic xmlns:a="http://schemas.openxmlformats.org/drawingml/2006/main">
                  <a:graphicData uri="http://schemas.microsoft.com/office/word/2010/wordprocessingGroup">
                    <wpg:wgp>
                      <wpg:cNvGrpSpPr/>
                      <wpg:grpSpPr>
                        <a:xfrm>
                          <a:off x="0" y="0"/>
                          <a:ext cx="4930288" cy="3260035"/>
                          <a:chOff x="685800" y="239775"/>
                          <a:chExt cx="5864764" cy="3829200"/>
                        </a:xfrm>
                      </wpg:grpSpPr>
                      <wps:wsp>
                        <wps:cNvPr id="29" name="Shape 24"/>
                        <wps:cNvSpPr/>
                        <wps:spPr>
                          <a:xfrm>
                            <a:off x="685800" y="239775"/>
                            <a:ext cx="3943200" cy="3829200"/>
                          </a:xfrm>
                          <a:prstGeom prst="rect">
                            <a:avLst/>
                          </a:prstGeom>
                          <a:solidFill>
                            <a:srgbClr val="0B5394"/>
                          </a:solidFill>
                          <a:ln w="9525" cap="flat" cmpd="sng">
                            <a:solidFill>
                              <a:srgbClr val="3D85C6"/>
                            </a:solidFill>
                            <a:prstDash val="solid"/>
                            <a:round/>
                            <a:headEnd type="none" w="med" len="med"/>
                            <a:tailEnd type="none" w="med" len="med"/>
                          </a:ln>
                        </wps:spPr>
                        <wps:txbx>
                          <w:txbxContent>
                            <w:p w14:paraId="547F429E" w14:textId="77777777" w:rsidR="00A11B73" w:rsidRDefault="00A11B73">
                              <w:pPr>
                                <w:spacing w:line="240" w:lineRule="auto"/>
                              </w:pPr>
                            </w:p>
                          </w:txbxContent>
                        </wps:txbx>
                        <wps:bodyPr lIns="91425" tIns="91425" rIns="91425" bIns="91425" anchor="ctr" anchorCtr="0"/>
                      </wps:wsp>
                      <wps:wsp>
                        <wps:cNvPr id="30" name="Shape 25"/>
                        <wps:cNvSpPr/>
                        <wps:spPr>
                          <a:xfrm>
                            <a:off x="895350" y="754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C4EFB3C" w14:textId="77777777" w:rsidR="00A11B73" w:rsidRDefault="00A11B73">
                              <w:pPr>
                                <w:spacing w:line="240" w:lineRule="auto"/>
                              </w:pPr>
                            </w:p>
                          </w:txbxContent>
                        </wps:txbx>
                        <wps:bodyPr lIns="91425" tIns="91425" rIns="91425" bIns="91425" anchor="ctr" anchorCtr="0"/>
                      </wps:wsp>
                      <wps:wsp>
                        <wps:cNvPr id="31" name="Shape 26"/>
                        <wps:cNvSpPr/>
                        <wps:spPr>
                          <a:xfrm>
                            <a:off x="895350" y="1068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53E50C9C" w14:textId="77777777" w:rsidR="00A11B73" w:rsidRDefault="00A11B73">
                              <w:pPr>
                                <w:spacing w:line="240" w:lineRule="auto"/>
                              </w:pPr>
                            </w:p>
                          </w:txbxContent>
                        </wps:txbx>
                        <wps:bodyPr lIns="91425" tIns="91425" rIns="91425" bIns="91425" anchor="ctr" anchorCtr="0"/>
                      </wps:wsp>
                      <wps:wsp>
                        <wps:cNvPr id="32" name="Shape 27"/>
                        <wps:cNvSpPr/>
                        <wps:spPr>
                          <a:xfrm>
                            <a:off x="895350" y="1383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480A698F" w14:textId="77777777" w:rsidR="00A11B73" w:rsidRDefault="00A11B73">
                              <w:pPr>
                                <w:spacing w:line="240" w:lineRule="auto"/>
                              </w:pPr>
                            </w:p>
                          </w:txbxContent>
                        </wps:txbx>
                        <wps:bodyPr lIns="91425" tIns="91425" rIns="91425" bIns="91425" anchor="ctr" anchorCtr="0"/>
                      </wps:wsp>
                      <wps:wsp>
                        <wps:cNvPr id="33" name="Shape 28"/>
                        <wps:cNvSpPr/>
                        <wps:spPr>
                          <a:xfrm>
                            <a:off x="895350" y="1697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3E8B269" w14:textId="77777777" w:rsidR="00A11B73" w:rsidRDefault="00A11B73">
                              <w:pPr>
                                <w:spacing w:line="240" w:lineRule="auto"/>
                              </w:pPr>
                            </w:p>
                          </w:txbxContent>
                        </wps:txbx>
                        <wps:bodyPr lIns="91425" tIns="91425" rIns="91425" bIns="91425" anchor="ctr" anchorCtr="0"/>
                      </wps:wsp>
                      <wps:wsp>
                        <wps:cNvPr id="34" name="Shape 29"/>
                        <wps:cNvSpPr/>
                        <wps:spPr>
                          <a:xfrm>
                            <a:off x="895350" y="2011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7AA8BC8E" w14:textId="77777777" w:rsidR="00A11B73" w:rsidRDefault="00A11B73">
                              <w:pPr>
                                <w:spacing w:line="240" w:lineRule="auto"/>
                              </w:pPr>
                            </w:p>
                          </w:txbxContent>
                        </wps:txbx>
                        <wps:bodyPr lIns="91425" tIns="91425" rIns="91425" bIns="91425" anchor="ctr" anchorCtr="0"/>
                      </wps:wsp>
                      <wps:wsp>
                        <wps:cNvPr id="35" name="Shape 30"/>
                        <wps:cNvSpPr/>
                        <wps:spPr>
                          <a:xfrm>
                            <a:off x="895350" y="2326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3370528C" w14:textId="77777777" w:rsidR="00A11B73" w:rsidRDefault="00A11B73">
                              <w:pPr>
                                <w:spacing w:line="240" w:lineRule="auto"/>
                              </w:pPr>
                            </w:p>
                          </w:txbxContent>
                        </wps:txbx>
                        <wps:bodyPr lIns="91425" tIns="91425" rIns="91425" bIns="91425" anchor="ctr" anchorCtr="0"/>
                      </wps:wsp>
                      <wps:wsp>
                        <wps:cNvPr id="36" name="Shape 31"/>
                        <wps:cNvSpPr/>
                        <wps:spPr>
                          <a:xfrm>
                            <a:off x="895350" y="2640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7659D097" w14:textId="77777777" w:rsidR="00A11B73" w:rsidRDefault="00A11B73">
                              <w:pPr>
                                <w:spacing w:line="240" w:lineRule="auto"/>
                              </w:pPr>
                            </w:p>
                          </w:txbxContent>
                        </wps:txbx>
                        <wps:bodyPr lIns="91425" tIns="91425" rIns="91425" bIns="91425" anchor="ctr" anchorCtr="0"/>
                      </wps:wsp>
                      <wps:wsp>
                        <wps:cNvPr id="37" name="Shape 32"/>
                        <wps:cNvSpPr/>
                        <wps:spPr>
                          <a:xfrm>
                            <a:off x="895350" y="2955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8E741A2" w14:textId="77777777" w:rsidR="00A11B73" w:rsidRDefault="00A11B73">
                              <w:pPr>
                                <w:spacing w:line="240" w:lineRule="auto"/>
                              </w:pPr>
                            </w:p>
                          </w:txbxContent>
                        </wps:txbx>
                        <wps:bodyPr lIns="91425" tIns="91425" rIns="91425" bIns="91425" anchor="ctr" anchorCtr="0"/>
                      </wps:wsp>
                      <wps:wsp>
                        <wps:cNvPr id="38" name="Shape 33"/>
                        <wps:cNvSpPr/>
                        <wps:spPr>
                          <a:xfrm>
                            <a:off x="895350" y="3269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4FAE5B19" w14:textId="77777777" w:rsidR="00A11B73" w:rsidRDefault="00A11B73">
                              <w:pPr>
                                <w:spacing w:line="240" w:lineRule="auto"/>
                              </w:pPr>
                            </w:p>
                          </w:txbxContent>
                        </wps:txbx>
                        <wps:bodyPr lIns="91425" tIns="91425" rIns="91425" bIns="91425" anchor="ctr" anchorCtr="0"/>
                      </wps:wsp>
                      <wps:wsp>
                        <wps:cNvPr id="39" name="Shape 34"/>
                        <wps:cNvSpPr/>
                        <wps:spPr>
                          <a:xfrm>
                            <a:off x="895350" y="3583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30FEF1A" w14:textId="77777777" w:rsidR="00A11B73" w:rsidRDefault="00A11B73">
                              <w:pPr>
                                <w:spacing w:line="240" w:lineRule="auto"/>
                              </w:pPr>
                            </w:p>
                          </w:txbxContent>
                        </wps:txbx>
                        <wps:bodyPr lIns="91425" tIns="91425" rIns="91425" bIns="91425" anchor="ctr" anchorCtr="0"/>
                      </wps:wsp>
                      <wps:wsp>
                        <wps:cNvPr id="40" name="Shape 35"/>
                        <wps:cNvSpPr/>
                        <wps:spPr>
                          <a:xfrm>
                            <a:off x="1247850" y="754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73C58281" w14:textId="77777777" w:rsidR="00A11B73" w:rsidRDefault="00A11B73">
                              <w:pPr>
                                <w:spacing w:line="240" w:lineRule="auto"/>
                              </w:pPr>
                            </w:p>
                          </w:txbxContent>
                        </wps:txbx>
                        <wps:bodyPr lIns="91425" tIns="91425" rIns="91425" bIns="91425" anchor="ctr" anchorCtr="0"/>
                      </wps:wsp>
                      <wps:wsp>
                        <wps:cNvPr id="41" name="Shape 36"/>
                        <wps:cNvSpPr/>
                        <wps:spPr>
                          <a:xfrm>
                            <a:off x="1247850" y="1068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781489F0" w14:textId="77777777" w:rsidR="00A11B73" w:rsidRDefault="00A11B73">
                              <w:pPr>
                                <w:spacing w:line="240" w:lineRule="auto"/>
                              </w:pPr>
                            </w:p>
                          </w:txbxContent>
                        </wps:txbx>
                        <wps:bodyPr lIns="91425" tIns="91425" rIns="91425" bIns="91425" anchor="ctr" anchorCtr="0"/>
                      </wps:wsp>
                      <wps:wsp>
                        <wps:cNvPr id="42" name="Shape 37"/>
                        <wps:cNvSpPr/>
                        <wps:spPr>
                          <a:xfrm>
                            <a:off x="1247850" y="1383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53683B7" w14:textId="77777777" w:rsidR="00A11B73" w:rsidRDefault="00A11B73">
                              <w:pPr>
                                <w:spacing w:line="240" w:lineRule="auto"/>
                              </w:pPr>
                            </w:p>
                          </w:txbxContent>
                        </wps:txbx>
                        <wps:bodyPr lIns="91425" tIns="91425" rIns="91425" bIns="91425" anchor="ctr" anchorCtr="0"/>
                      </wps:wsp>
                      <wps:wsp>
                        <wps:cNvPr id="43" name="Shape 38"/>
                        <wps:cNvSpPr/>
                        <wps:spPr>
                          <a:xfrm>
                            <a:off x="1247850" y="1697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B009227" w14:textId="77777777" w:rsidR="00A11B73" w:rsidRDefault="00A11B73">
                              <w:pPr>
                                <w:spacing w:line="240" w:lineRule="auto"/>
                              </w:pPr>
                            </w:p>
                          </w:txbxContent>
                        </wps:txbx>
                        <wps:bodyPr lIns="91425" tIns="91425" rIns="91425" bIns="91425" anchor="ctr" anchorCtr="0"/>
                      </wps:wsp>
                      <wps:wsp>
                        <wps:cNvPr id="44" name="Shape 39"/>
                        <wps:cNvSpPr/>
                        <wps:spPr>
                          <a:xfrm>
                            <a:off x="1247850" y="2011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5AB5D07" w14:textId="77777777" w:rsidR="00A11B73" w:rsidRDefault="00A11B73">
                              <w:pPr>
                                <w:spacing w:line="240" w:lineRule="auto"/>
                              </w:pPr>
                            </w:p>
                          </w:txbxContent>
                        </wps:txbx>
                        <wps:bodyPr lIns="91425" tIns="91425" rIns="91425" bIns="91425" anchor="ctr" anchorCtr="0"/>
                      </wps:wsp>
                      <wps:wsp>
                        <wps:cNvPr id="45" name="Shape 40"/>
                        <wps:cNvSpPr/>
                        <wps:spPr>
                          <a:xfrm>
                            <a:off x="1247850" y="2326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3BE769E" w14:textId="77777777" w:rsidR="00A11B73" w:rsidRDefault="00A11B73">
                              <w:pPr>
                                <w:spacing w:line="240" w:lineRule="auto"/>
                              </w:pPr>
                            </w:p>
                          </w:txbxContent>
                        </wps:txbx>
                        <wps:bodyPr lIns="91425" tIns="91425" rIns="91425" bIns="91425" anchor="ctr" anchorCtr="0"/>
                      </wps:wsp>
                      <wps:wsp>
                        <wps:cNvPr id="46" name="Shape 41"/>
                        <wps:cNvSpPr/>
                        <wps:spPr>
                          <a:xfrm>
                            <a:off x="1247850" y="2640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5B9A807E" w14:textId="77777777" w:rsidR="00A11B73" w:rsidRDefault="00A11B73">
                              <w:pPr>
                                <w:spacing w:line="240" w:lineRule="auto"/>
                              </w:pPr>
                            </w:p>
                          </w:txbxContent>
                        </wps:txbx>
                        <wps:bodyPr lIns="91425" tIns="91425" rIns="91425" bIns="91425" anchor="ctr" anchorCtr="0"/>
                      </wps:wsp>
                      <wps:wsp>
                        <wps:cNvPr id="47" name="Shape 42"/>
                        <wps:cNvSpPr/>
                        <wps:spPr>
                          <a:xfrm>
                            <a:off x="1247850" y="2955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C6637BB" w14:textId="77777777" w:rsidR="00A11B73" w:rsidRDefault="00A11B73">
                              <w:pPr>
                                <w:spacing w:line="240" w:lineRule="auto"/>
                              </w:pPr>
                            </w:p>
                          </w:txbxContent>
                        </wps:txbx>
                        <wps:bodyPr lIns="91425" tIns="91425" rIns="91425" bIns="91425" anchor="ctr" anchorCtr="0"/>
                      </wps:wsp>
                      <wps:wsp>
                        <wps:cNvPr id="48" name="Shape 43"/>
                        <wps:cNvSpPr/>
                        <wps:spPr>
                          <a:xfrm>
                            <a:off x="1247850" y="3269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10048E4" w14:textId="77777777" w:rsidR="00A11B73" w:rsidRDefault="00A11B73">
                              <w:pPr>
                                <w:spacing w:line="240" w:lineRule="auto"/>
                              </w:pPr>
                            </w:p>
                          </w:txbxContent>
                        </wps:txbx>
                        <wps:bodyPr lIns="91425" tIns="91425" rIns="91425" bIns="91425" anchor="ctr" anchorCtr="0"/>
                      </wps:wsp>
                      <wps:wsp>
                        <wps:cNvPr id="49" name="Shape 44"/>
                        <wps:cNvSpPr/>
                        <wps:spPr>
                          <a:xfrm>
                            <a:off x="1247850" y="3583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0F8367A5" w14:textId="77777777" w:rsidR="00A11B73" w:rsidRDefault="00A11B73">
                              <w:pPr>
                                <w:spacing w:line="240" w:lineRule="auto"/>
                              </w:pPr>
                            </w:p>
                          </w:txbxContent>
                        </wps:txbx>
                        <wps:bodyPr lIns="91425" tIns="91425" rIns="91425" bIns="91425" anchor="ctr" anchorCtr="0"/>
                      </wps:wsp>
                      <wps:wsp>
                        <wps:cNvPr id="50" name="Shape 45"/>
                        <wps:cNvSpPr/>
                        <wps:spPr>
                          <a:xfrm>
                            <a:off x="1600350" y="754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1D21EC2" w14:textId="77777777" w:rsidR="00A11B73" w:rsidRDefault="00A11B73">
                              <w:pPr>
                                <w:spacing w:line="240" w:lineRule="auto"/>
                              </w:pPr>
                            </w:p>
                          </w:txbxContent>
                        </wps:txbx>
                        <wps:bodyPr lIns="91425" tIns="91425" rIns="91425" bIns="91425" anchor="ctr" anchorCtr="0"/>
                      </wps:wsp>
                      <wps:wsp>
                        <wps:cNvPr id="51" name="Shape 46"/>
                        <wps:cNvSpPr/>
                        <wps:spPr>
                          <a:xfrm>
                            <a:off x="1600350" y="1068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FE8FCB7" w14:textId="77777777" w:rsidR="00A11B73" w:rsidRDefault="00A11B73">
                              <w:pPr>
                                <w:spacing w:line="240" w:lineRule="auto"/>
                              </w:pPr>
                            </w:p>
                          </w:txbxContent>
                        </wps:txbx>
                        <wps:bodyPr lIns="91425" tIns="91425" rIns="91425" bIns="91425" anchor="ctr" anchorCtr="0"/>
                      </wps:wsp>
                      <wps:wsp>
                        <wps:cNvPr id="52" name="Shape 47"/>
                        <wps:cNvSpPr/>
                        <wps:spPr>
                          <a:xfrm>
                            <a:off x="1600350" y="1383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4B9E0C0" w14:textId="77777777" w:rsidR="00A11B73" w:rsidRDefault="00A11B73">
                              <w:pPr>
                                <w:spacing w:line="240" w:lineRule="auto"/>
                              </w:pPr>
                            </w:p>
                          </w:txbxContent>
                        </wps:txbx>
                        <wps:bodyPr lIns="91425" tIns="91425" rIns="91425" bIns="91425" anchor="ctr" anchorCtr="0"/>
                      </wps:wsp>
                      <wps:wsp>
                        <wps:cNvPr id="53" name="Shape 48"/>
                        <wps:cNvSpPr/>
                        <wps:spPr>
                          <a:xfrm>
                            <a:off x="1600350" y="1697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45304C6B" w14:textId="77777777" w:rsidR="00A11B73" w:rsidRDefault="00A11B73">
                              <w:pPr>
                                <w:spacing w:line="240" w:lineRule="auto"/>
                              </w:pPr>
                            </w:p>
                          </w:txbxContent>
                        </wps:txbx>
                        <wps:bodyPr lIns="91425" tIns="91425" rIns="91425" bIns="91425" anchor="ctr" anchorCtr="0"/>
                      </wps:wsp>
                      <wps:wsp>
                        <wps:cNvPr id="54" name="Shape 49"/>
                        <wps:cNvSpPr/>
                        <wps:spPr>
                          <a:xfrm>
                            <a:off x="1600350" y="2011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D3CBDA8" w14:textId="77777777" w:rsidR="00A11B73" w:rsidRDefault="00A11B73">
                              <w:pPr>
                                <w:spacing w:line="240" w:lineRule="auto"/>
                              </w:pPr>
                            </w:p>
                          </w:txbxContent>
                        </wps:txbx>
                        <wps:bodyPr lIns="91425" tIns="91425" rIns="91425" bIns="91425" anchor="ctr" anchorCtr="0"/>
                      </wps:wsp>
                      <wps:wsp>
                        <wps:cNvPr id="55" name="Shape 50"/>
                        <wps:cNvSpPr/>
                        <wps:spPr>
                          <a:xfrm>
                            <a:off x="1600350" y="2326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412C3582" w14:textId="77777777" w:rsidR="00A11B73" w:rsidRDefault="00A11B73">
                              <w:pPr>
                                <w:spacing w:line="240" w:lineRule="auto"/>
                              </w:pPr>
                            </w:p>
                          </w:txbxContent>
                        </wps:txbx>
                        <wps:bodyPr lIns="91425" tIns="91425" rIns="91425" bIns="91425" anchor="ctr" anchorCtr="0"/>
                      </wps:wsp>
                      <wps:wsp>
                        <wps:cNvPr id="56" name="Shape 51"/>
                        <wps:cNvSpPr/>
                        <wps:spPr>
                          <a:xfrm>
                            <a:off x="1600350" y="2640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BB60230" w14:textId="77777777" w:rsidR="00A11B73" w:rsidRDefault="00A11B73">
                              <w:pPr>
                                <w:spacing w:line="240" w:lineRule="auto"/>
                              </w:pPr>
                            </w:p>
                          </w:txbxContent>
                        </wps:txbx>
                        <wps:bodyPr lIns="91425" tIns="91425" rIns="91425" bIns="91425" anchor="ctr" anchorCtr="0"/>
                      </wps:wsp>
                      <wps:wsp>
                        <wps:cNvPr id="57" name="Shape 52"/>
                        <wps:cNvSpPr/>
                        <wps:spPr>
                          <a:xfrm>
                            <a:off x="1600350" y="2955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06161800" w14:textId="77777777" w:rsidR="00A11B73" w:rsidRDefault="00A11B73">
                              <w:pPr>
                                <w:spacing w:line="240" w:lineRule="auto"/>
                              </w:pPr>
                            </w:p>
                          </w:txbxContent>
                        </wps:txbx>
                        <wps:bodyPr lIns="91425" tIns="91425" rIns="91425" bIns="91425" anchor="ctr" anchorCtr="0"/>
                      </wps:wsp>
                      <wps:wsp>
                        <wps:cNvPr id="58" name="Shape 53"/>
                        <wps:cNvSpPr/>
                        <wps:spPr>
                          <a:xfrm>
                            <a:off x="1600350" y="3269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511F9054" w14:textId="77777777" w:rsidR="00A11B73" w:rsidRDefault="00A11B73">
                              <w:pPr>
                                <w:spacing w:line="240" w:lineRule="auto"/>
                              </w:pPr>
                            </w:p>
                          </w:txbxContent>
                        </wps:txbx>
                        <wps:bodyPr lIns="91425" tIns="91425" rIns="91425" bIns="91425" anchor="ctr" anchorCtr="0"/>
                      </wps:wsp>
                      <wps:wsp>
                        <wps:cNvPr id="59" name="Shape 54"/>
                        <wps:cNvSpPr/>
                        <wps:spPr>
                          <a:xfrm>
                            <a:off x="1600350" y="3583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7DCA292" w14:textId="77777777" w:rsidR="00A11B73" w:rsidRDefault="00A11B73">
                              <w:pPr>
                                <w:spacing w:line="240" w:lineRule="auto"/>
                              </w:pPr>
                            </w:p>
                          </w:txbxContent>
                        </wps:txbx>
                        <wps:bodyPr lIns="91425" tIns="91425" rIns="91425" bIns="91425" anchor="ctr" anchorCtr="0"/>
                      </wps:wsp>
                      <wps:wsp>
                        <wps:cNvPr id="60" name="Shape 55"/>
                        <wps:cNvSpPr/>
                        <wps:spPr>
                          <a:xfrm>
                            <a:off x="1952850" y="754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9438FAF" w14:textId="77777777" w:rsidR="00A11B73" w:rsidRDefault="00A11B73">
                              <w:pPr>
                                <w:spacing w:line="240" w:lineRule="auto"/>
                              </w:pPr>
                            </w:p>
                          </w:txbxContent>
                        </wps:txbx>
                        <wps:bodyPr lIns="91425" tIns="91425" rIns="91425" bIns="91425" anchor="ctr" anchorCtr="0"/>
                      </wps:wsp>
                      <wps:wsp>
                        <wps:cNvPr id="61" name="Shape 56"/>
                        <wps:cNvSpPr/>
                        <wps:spPr>
                          <a:xfrm>
                            <a:off x="1952850" y="1068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399CE643" w14:textId="77777777" w:rsidR="00A11B73" w:rsidRDefault="00A11B73">
                              <w:pPr>
                                <w:spacing w:line="240" w:lineRule="auto"/>
                              </w:pPr>
                            </w:p>
                          </w:txbxContent>
                        </wps:txbx>
                        <wps:bodyPr lIns="91425" tIns="91425" rIns="91425" bIns="91425" anchor="ctr" anchorCtr="0"/>
                      </wps:wsp>
                      <wps:wsp>
                        <wps:cNvPr id="62" name="Shape 57"/>
                        <wps:cNvSpPr/>
                        <wps:spPr>
                          <a:xfrm>
                            <a:off x="1952850" y="1383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03FEC31A" w14:textId="77777777" w:rsidR="00A11B73" w:rsidRDefault="00A11B73">
                              <w:pPr>
                                <w:spacing w:line="240" w:lineRule="auto"/>
                              </w:pPr>
                            </w:p>
                          </w:txbxContent>
                        </wps:txbx>
                        <wps:bodyPr lIns="91425" tIns="91425" rIns="91425" bIns="91425" anchor="ctr" anchorCtr="0"/>
                      </wps:wsp>
                      <wps:wsp>
                        <wps:cNvPr id="63" name="Shape 58"/>
                        <wps:cNvSpPr/>
                        <wps:spPr>
                          <a:xfrm>
                            <a:off x="1952850" y="1697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E2CD23E" w14:textId="77777777" w:rsidR="00A11B73" w:rsidRDefault="00A11B73">
                              <w:pPr>
                                <w:spacing w:line="240" w:lineRule="auto"/>
                              </w:pPr>
                            </w:p>
                          </w:txbxContent>
                        </wps:txbx>
                        <wps:bodyPr lIns="91425" tIns="91425" rIns="91425" bIns="91425" anchor="ctr" anchorCtr="0"/>
                      </wps:wsp>
                      <wps:wsp>
                        <wps:cNvPr id="64" name="Shape 59"/>
                        <wps:cNvSpPr/>
                        <wps:spPr>
                          <a:xfrm>
                            <a:off x="1952850" y="2011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F31F48F" w14:textId="77777777" w:rsidR="00A11B73" w:rsidRDefault="00A11B73">
                              <w:pPr>
                                <w:spacing w:line="240" w:lineRule="auto"/>
                              </w:pPr>
                            </w:p>
                          </w:txbxContent>
                        </wps:txbx>
                        <wps:bodyPr lIns="91425" tIns="91425" rIns="91425" bIns="91425" anchor="ctr" anchorCtr="0"/>
                      </wps:wsp>
                      <wps:wsp>
                        <wps:cNvPr id="65" name="Shape 60"/>
                        <wps:cNvSpPr/>
                        <wps:spPr>
                          <a:xfrm>
                            <a:off x="1952850" y="2326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03AE8DCC" w14:textId="77777777" w:rsidR="00A11B73" w:rsidRDefault="00A11B73">
                              <w:pPr>
                                <w:spacing w:line="240" w:lineRule="auto"/>
                              </w:pPr>
                            </w:p>
                          </w:txbxContent>
                        </wps:txbx>
                        <wps:bodyPr lIns="91425" tIns="91425" rIns="91425" bIns="91425" anchor="ctr" anchorCtr="0"/>
                      </wps:wsp>
                      <wps:wsp>
                        <wps:cNvPr id="66" name="Shape 61"/>
                        <wps:cNvSpPr/>
                        <wps:spPr>
                          <a:xfrm>
                            <a:off x="1952850" y="2640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5CE59F27" w14:textId="77777777" w:rsidR="00A11B73" w:rsidRDefault="00A11B73">
                              <w:pPr>
                                <w:spacing w:line="240" w:lineRule="auto"/>
                              </w:pPr>
                            </w:p>
                          </w:txbxContent>
                        </wps:txbx>
                        <wps:bodyPr lIns="91425" tIns="91425" rIns="91425" bIns="91425" anchor="ctr" anchorCtr="0"/>
                      </wps:wsp>
                      <wps:wsp>
                        <wps:cNvPr id="67" name="Shape 62"/>
                        <wps:cNvSpPr/>
                        <wps:spPr>
                          <a:xfrm>
                            <a:off x="1952850" y="2955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5012F256" w14:textId="77777777" w:rsidR="00A11B73" w:rsidRDefault="00A11B73">
                              <w:pPr>
                                <w:spacing w:line="240" w:lineRule="auto"/>
                              </w:pPr>
                            </w:p>
                          </w:txbxContent>
                        </wps:txbx>
                        <wps:bodyPr lIns="91425" tIns="91425" rIns="91425" bIns="91425" anchor="ctr" anchorCtr="0"/>
                      </wps:wsp>
                      <wps:wsp>
                        <wps:cNvPr id="68" name="Shape 63"/>
                        <wps:cNvSpPr/>
                        <wps:spPr>
                          <a:xfrm>
                            <a:off x="1952850" y="3269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FD098FE" w14:textId="77777777" w:rsidR="00A11B73" w:rsidRDefault="00A11B73">
                              <w:pPr>
                                <w:spacing w:line="240" w:lineRule="auto"/>
                              </w:pPr>
                            </w:p>
                          </w:txbxContent>
                        </wps:txbx>
                        <wps:bodyPr lIns="91425" tIns="91425" rIns="91425" bIns="91425" anchor="ctr" anchorCtr="0"/>
                      </wps:wsp>
                      <wps:wsp>
                        <wps:cNvPr id="69" name="Shape 64"/>
                        <wps:cNvSpPr/>
                        <wps:spPr>
                          <a:xfrm>
                            <a:off x="1952850" y="3583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7A018C9C" w14:textId="77777777" w:rsidR="00A11B73" w:rsidRDefault="00A11B73">
                              <w:pPr>
                                <w:spacing w:line="240" w:lineRule="auto"/>
                              </w:pPr>
                            </w:p>
                          </w:txbxContent>
                        </wps:txbx>
                        <wps:bodyPr lIns="91425" tIns="91425" rIns="91425" bIns="91425" anchor="ctr" anchorCtr="0"/>
                      </wps:wsp>
                      <wps:wsp>
                        <wps:cNvPr id="70" name="Shape 65"/>
                        <wps:cNvSpPr/>
                        <wps:spPr>
                          <a:xfrm>
                            <a:off x="2305350" y="754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4001BD17" w14:textId="77777777" w:rsidR="00A11B73" w:rsidRDefault="00A11B73">
                              <w:pPr>
                                <w:spacing w:line="240" w:lineRule="auto"/>
                              </w:pPr>
                            </w:p>
                          </w:txbxContent>
                        </wps:txbx>
                        <wps:bodyPr lIns="91425" tIns="91425" rIns="91425" bIns="91425" anchor="ctr" anchorCtr="0"/>
                      </wps:wsp>
                      <wps:wsp>
                        <wps:cNvPr id="71" name="Shape 66"/>
                        <wps:cNvSpPr/>
                        <wps:spPr>
                          <a:xfrm>
                            <a:off x="2305350" y="1068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6DDFFF7" w14:textId="77777777" w:rsidR="00A11B73" w:rsidRDefault="00A11B73">
                              <w:pPr>
                                <w:spacing w:line="240" w:lineRule="auto"/>
                              </w:pPr>
                            </w:p>
                          </w:txbxContent>
                        </wps:txbx>
                        <wps:bodyPr lIns="91425" tIns="91425" rIns="91425" bIns="91425" anchor="ctr" anchorCtr="0"/>
                      </wps:wsp>
                      <wps:wsp>
                        <wps:cNvPr id="72" name="Shape 67"/>
                        <wps:cNvSpPr/>
                        <wps:spPr>
                          <a:xfrm>
                            <a:off x="2305350" y="1383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50D16DDA" w14:textId="77777777" w:rsidR="00A11B73" w:rsidRDefault="00A11B73">
                              <w:pPr>
                                <w:spacing w:line="240" w:lineRule="auto"/>
                              </w:pPr>
                            </w:p>
                          </w:txbxContent>
                        </wps:txbx>
                        <wps:bodyPr lIns="91425" tIns="91425" rIns="91425" bIns="91425" anchor="ctr" anchorCtr="0"/>
                      </wps:wsp>
                      <wps:wsp>
                        <wps:cNvPr id="73" name="Shape 68"/>
                        <wps:cNvSpPr/>
                        <wps:spPr>
                          <a:xfrm>
                            <a:off x="2305350" y="1697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364F81D" w14:textId="77777777" w:rsidR="00A11B73" w:rsidRDefault="00A11B73">
                              <w:pPr>
                                <w:spacing w:line="240" w:lineRule="auto"/>
                              </w:pPr>
                            </w:p>
                          </w:txbxContent>
                        </wps:txbx>
                        <wps:bodyPr lIns="91425" tIns="91425" rIns="91425" bIns="91425" anchor="ctr" anchorCtr="0"/>
                      </wps:wsp>
                      <wps:wsp>
                        <wps:cNvPr id="74" name="Shape 69"/>
                        <wps:cNvSpPr/>
                        <wps:spPr>
                          <a:xfrm>
                            <a:off x="2305350" y="2011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577C00B5" w14:textId="77777777" w:rsidR="00A11B73" w:rsidRDefault="00A11B73">
                              <w:pPr>
                                <w:spacing w:line="240" w:lineRule="auto"/>
                              </w:pPr>
                            </w:p>
                          </w:txbxContent>
                        </wps:txbx>
                        <wps:bodyPr lIns="91425" tIns="91425" rIns="91425" bIns="91425" anchor="ctr" anchorCtr="0"/>
                      </wps:wsp>
                      <wps:wsp>
                        <wps:cNvPr id="75" name="Shape 70"/>
                        <wps:cNvSpPr/>
                        <wps:spPr>
                          <a:xfrm>
                            <a:off x="2305350" y="2326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4068D60" w14:textId="77777777" w:rsidR="00A11B73" w:rsidRDefault="00A11B73">
                              <w:pPr>
                                <w:spacing w:line="240" w:lineRule="auto"/>
                              </w:pPr>
                            </w:p>
                          </w:txbxContent>
                        </wps:txbx>
                        <wps:bodyPr lIns="91425" tIns="91425" rIns="91425" bIns="91425" anchor="ctr" anchorCtr="0"/>
                      </wps:wsp>
                      <wps:wsp>
                        <wps:cNvPr id="76" name="Shape 71"/>
                        <wps:cNvSpPr/>
                        <wps:spPr>
                          <a:xfrm>
                            <a:off x="2305350" y="2640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4EA91C61" w14:textId="77777777" w:rsidR="00A11B73" w:rsidRDefault="00A11B73">
                              <w:pPr>
                                <w:spacing w:line="240" w:lineRule="auto"/>
                              </w:pPr>
                            </w:p>
                          </w:txbxContent>
                        </wps:txbx>
                        <wps:bodyPr lIns="91425" tIns="91425" rIns="91425" bIns="91425" anchor="ctr" anchorCtr="0"/>
                      </wps:wsp>
                      <wps:wsp>
                        <wps:cNvPr id="77" name="Shape 72"/>
                        <wps:cNvSpPr/>
                        <wps:spPr>
                          <a:xfrm>
                            <a:off x="2305350" y="2955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06AEB25A" w14:textId="77777777" w:rsidR="00A11B73" w:rsidRDefault="00A11B73">
                              <w:pPr>
                                <w:spacing w:line="240" w:lineRule="auto"/>
                              </w:pPr>
                            </w:p>
                          </w:txbxContent>
                        </wps:txbx>
                        <wps:bodyPr lIns="91425" tIns="91425" rIns="91425" bIns="91425" anchor="ctr" anchorCtr="0"/>
                      </wps:wsp>
                      <wps:wsp>
                        <wps:cNvPr id="78" name="Shape 73"/>
                        <wps:cNvSpPr/>
                        <wps:spPr>
                          <a:xfrm>
                            <a:off x="2305350" y="3269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5F784291" w14:textId="77777777" w:rsidR="00A11B73" w:rsidRDefault="00A11B73">
                              <w:pPr>
                                <w:spacing w:line="240" w:lineRule="auto"/>
                              </w:pPr>
                            </w:p>
                          </w:txbxContent>
                        </wps:txbx>
                        <wps:bodyPr lIns="91425" tIns="91425" rIns="91425" bIns="91425" anchor="ctr" anchorCtr="0"/>
                      </wps:wsp>
                      <wps:wsp>
                        <wps:cNvPr id="79" name="Shape 74"/>
                        <wps:cNvSpPr/>
                        <wps:spPr>
                          <a:xfrm>
                            <a:off x="2305350" y="3583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5A8A5CD" w14:textId="77777777" w:rsidR="00A11B73" w:rsidRDefault="00A11B73">
                              <w:pPr>
                                <w:spacing w:line="240" w:lineRule="auto"/>
                              </w:pPr>
                            </w:p>
                          </w:txbxContent>
                        </wps:txbx>
                        <wps:bodyPr lIns="91425" tIns="91425" rIns="91425" bIns="91425" anchor="ctr" anchorCtr="0"/>
                      </wps:wsp>
                      <wps:wsp>
                        <wps:cNvPr id="80" name="Shape 75"/>
                        <wps:cNvSpPr/>
                        <wps:spPr>
                          <a:xfrm>
                            <a:off x="2657850" y="754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0910F398" w14:textId="77777777" w:rsidR="00A11B73" w:rsidRDefault="00A11B73">
                              <w:pPr>
                                <w:spacing w:line="240" w:lineRule="auto"/>
                              </w:pPr>
                            </w:p>
                          </w:txbxContent>
                        </wps:txbx>
                        <wps:bodyPr lIns="91425" tIns="91425" rIns="91425" bIns="91425" anchor="ctr" anchorCtr="0"/>
                      </wps:wsp>
                      <wps:wsp>
                        <wps:cNvPr id="81" name="Shape 76"/>
                        <wps:cNvSpPr/>
                        <wps:spPr>
                          <a:xfrm>
                            <a:off x="2657850" y="1068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7E2C918" w14:textId="77777777" w:rsidR="00A11B73" w:rsidRDefault="00A11B73">
                              <w:pPr>
                                <w:spacing w:line="240" w:lineRule="auto"/>
                              </w:pPr>
                            </w:p>
                          </w:txbxContent>
                        </wps:txbx>
                        <wps:bodyPr lIns="91425" tIns="91425" rIns="91425" bIns="91425" anchor="ctr" anchorCtr="0"/>
                      </wps:wsp>
                      <wps:wsp>
                        <wps:cNvPr id="82" name="Shape 77"/>
                        <wps:cNvSpPr/>
                        <wps:spPr>
                          <a:xfrm>
                            <a:off x="2657850" y="1383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33B0BA3" w14:textId="77777777" w:rsidR="00A11B73" w:rsidRDefault="00A11B73">
                              <w:pPr>
                                <w:spacing w:line="240" w:lineRule="auto"/>
                              </w:pPr>
                            </w:p>
                          </w:txbxContent>
                        </wps:txbx>
                        <wps:bodyPr lIns="91425" tIns="91425" rIns="91425" bIns="91425" anchor="ctr" anchorCtr="0"/>
                      </wps:wsp>
                      <wps:wsp>
                        <wps:cNvPr id="83" name="Shape 78"/>
                        <wps:cNvSpPr/>
                        <wps:spPr>
                          <a:xfrm>
                            <a:off x="2657850" y="1697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3E68C8B" w14:textId="77777777" w:rsidR="00A11B73" w:rsidRDefault="00A11B73">
                              <w:pPr>
                                <w:spacing w:line="240" w:lineRule="auto"/>
                              </w:pPr>
                            </w:p>
                          </w:txbxContent>
                        </wps:txbx>
                        <wps:bodyPr lIns="91425" tIns="91425" rIns="91425" bIns="91425" anchor="ctr" anchorCtr="0"/>
                      </wps:wsp>
                      <wps:wsp>
                        <wps:cNvPr id="84" name="Shape 79"/>
                        <wps:cNvSpPr/>
                        <wps:spPr>
                          <a:xfrm>
                            <a:off x="2657850" y="2011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1F99ADA" w14:textId="77777777" w:rsidR="00A11B73" w:rsidRDefault="00A11B73">
                              <w:pPr>
                                <w:spacing w:line="240" w:lineRule="auto"/>
                              </w:pPr>
                            </w:p>
                          </w:txbxContent>
                        </wps:txbx>
                        <wps:bodyPr lIns="91425" tIns="91425" rIns="91425" bIns="91425" anchor="ctr" anchorCtr="0"/>
                      </wps:wsp>
                      <wps:wsp>
                        <wps:cNvPr id="85" name="Shape 80"/>
                        <wps:cNvSpPr/>
                        <wps:spPr>
                          <a:xfrm>
                            <a:off x="2657850" y="2326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04271B49" w14:textId="77777777" w:rsidR="00A11B73" w:rsidRDefault="00A11B73">
                              <w:pPr>
                                <w:spacing w:line="240" w:lineRule="auto"/>
                              </w:pPr>
                            </w:p>
                          </w:txbxContent>
                        </wps:txbx>
                        <wps:bodyPr lIns="91425" tIns="91425" rIns="91425" bIns="91425" anchor="ctr" anchorCtr="0"/>
                      </wps:wsp>
                      <wps:wsp>
                        <wps:cNvPr id="86" name="Shape 81"/>
                        <wps:cNvSpPr/>
                        <wps:spPr>
                          <a:xfrm>
                            <a:off x="2657850" y="2640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39F7E552" w14:textId="77777777" w:rsidR="00A11B73" w:rsidRDefault="00A11B73">
                              <w:pPr>
                                <w:spacing w:line="240" w:lineRule="auto"/>
                              </w:pPr>
                            </w:p>
                          </w:txbxContent>
                        </wps:txbx>
                        <wps:bodyPr lIns="91425" tIns="91425" rIns="91425" bIns="91425" anchor="ctr" anchorCtr="0"/>
                      </wps:wsp>
                      <wps:wsp>
                        <wps:cNvPr id="87" name="Shape 82"/>
                        <wps:cNvSpPr/>
                        <wps:spPr>
                          <a:xfrm>
                            <a:off x="2657850" y="2955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0FEA84A6" w14:textId="77777777" w:rsidR="00A11B73" w:rsidRDefault="00A11B73">
                              <w:pPr>
                                <w:spacing w:line="240" w:lineRule="auto"/>
                              </w:pPr>
                            </w:p>
                          </w:txbxContent>
                        </wps:txbx>
                        <wps:bodyPr lIns="91425" tIns="91425" rIns="91425" bIns="91425" anchor="ctr" anchorCtr="0"/>
                      </wps:wsp>
                      <wps:wsp>
                        <wps:cNvPr id="88" name="Shape 83"/>
                        <wps:cNvSpPr/>
                        <wps:spPr>
                          <a:xfrm>
                            <a:off x="2657850" y="3269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A5B53C7" w14:textId="77777777" w:rsidR="00A11B73" w:rsidRDefault="00A11B73">
                              <w:pPr>
                                <w:spacing w:line="240" w:lineRule="auto"/>
                              </w:pPr>
                            </w:p>
                          </w:txbxContent>
                        </wps:txbx>
                        <wps:bodyPr lIns="91425" tIns="91425" rIns="91425" bIns="91425" anchor="ctr" anchorCtr="0"/>
                      </wps:wsp>
                      <wps:wsp>
                        <wps:cNvPr id="89" name="Shape 84"/>
                        <wps:cNvSpPr/>
                        <wps:spPr>
                          <a:xfrm>
                            <a:off x="2657850" y="3583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85AE4F0" w14:textId="77777777" w:rsidR="00A11B73" w:rsidRDefault="00A11B73">
                              <w:pPr>
                                <w:spacing w:line="240" w:lineRule="auto"/>
                              </w:pPr>
                            </w:p>
                          </w:txbxContent>
                        </wps:txbx>
                        <wps:bodyPr lIns="91425" tIns="91425" rIns="91425" bIns="91425" anchor="ctr" anchorCtr="0"/>
                      </wps:wsp>
                      <wps:wsp>
                        <wps:cNvPr id="90" name="Shape 85"/>
                        <wps:cNvSpPr/>
                        <wps:spPr>
                          <a:xfrm>
                            <a:off x="3010350" y="754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38EAC09" w14:textId="77777777" w:rsidR="00A11B73" w:rsidRDefault="00A11B73">
                              <w:pPr>
                                <w:spacing w:line="240" w:lineRule="auto"/>
                              </w:pPr>
                            </w:p>
                          </w:txbxContent>
                        </wps:txbx>
                        <wps:bodyPr lIns="91425" tIns="91425" rIns="91425" bIns="91425" anchor="ctr" anchorCtr="0"/>
                      </wps:wsp>
                      <wps:wsp>
                        <wps:cNvPr id="91" name="Shape 86"/>
                        <wps:cNvSpPr/>
                        <wps:spPr>
                          <a:xfrm>
                            <a:off x="3010350" y="1068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3393AE4" w14:textId="77777777" w:rsidR="00A11B73" w:rsidRDefault="00A11B73">
                              <w:pPr>
                                <w:spacing w:line="240" w:lineRule="auto"/>
                              </w:pPr>
                            </w:p>
                          </w:txbxContent>
                        </wps:txbx>
                        <wps:bodyPr lIns="91425" tIns="91425" rIns="91425" bIns="91425" anchor="ctr" anchorCtr="0"/>
                      </wps:wsp>
                      <wps:wsp>
                        <wps:cNvPr id="92" name="Shape 87"/>
                        <wps:cNvSpPr/>
                        <wps:spPr>
                          <a:xfrm>
                            <a:off x="3010350" y="1383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60BD357" w14:textId="77777777" w:rsidR="00A11B73" w:rsidRDefault="00A11B73">
                              <w:pPr>
                                <w:spacing w:line="240" w:lineRule="auto"/>
                              </w:pPr>
                            </w:p>
                          </w:txbxContent>
                        </wps:txbx>
                        <wps:bodyPr lIns="91425" tIns="91425" rIns="91425" bIns="91425" anchor="ctr" anchorCtr="0"/>
                      </wps:wsp>
                      <wps:wsp>
                        <wps:cNvPr id="93" name="Shape 88"/>
                        <wps:cNvSpPr/>
                        <wps:spPr>
                          <a:xfrm>
                            <a:off x="3010350" y="1697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452318D" w14:textId="77777777" w:rsidR="00A11B73" w:rsidRDefault="00A11B73">
                              <w:pPr>
                                <w:spacing w:line="240" w:lineRule="auto"/>
                              </w:pPr>
                            </w:p>
                          </w:txbxContent>
                        </wps:txbx>
                        <wps:bodyPr lIns="91425" tIns="91425" rIns="91425" bIns="91425" anchor="ctr" anchorCtr="0"/>
                      </wps:wsp>
                      <wps:wsp>
                        <wps:cNvPr id="94" name="Shape 89"/>
                        <wps:cNvSpPr/>
                        <wps:spPr>
                          <a:xfrm>
                            <a:off x="3010350" y="2011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302304BB" w14:textId="77777777" w:rsidR="00A11B73" w:rsidRDefault="00A11B73">
                              <w:pPr>
                                <w:spacing w:line="240" w:lineRule="auto"/>
                              </w:pPr>
                            </w:p>
                          </w:txbxContent>
                        </wps:txbx>
                        <wps:bodyPr lIns="91425" tIns="91425" rIns="91425" bIns="91425" anchor="ctr" anchorCtr="0"/>
                      </wps:wsp>
                      <wps:wsp>
                        <wps:cNvPr id="95" name="Shape 90"/>
                        <wps:cNvSpPr/>
                        <wps:spPr>
                          <a:xfrm>
                            <a:off x="3010350" y="2326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B226984" w14:textId="77777777" w:rsidR="00A11B73" w:rsidRDefault="00A11B73">
                              <w:pPr>
                                <w:spacing w:line="240" w:lineRule="auto"/>
                              </w:pPr>
                            </w:p>
                          </w:txbxContent>
                        </wps:txbx>
                        <wps:bodyPr lIns="91425" tIns="91425" rIns="91425" bIns="91425" anchor="ctr" anchorCtr="0"/>
                      </wps:wsp>
                      <wps:wsp>
                        <wps:cNvPr id="96" name="Shape 91"/>
                        <wps:cNvSpPr/>
                        <wps:spPr>
                          <a:xfrm>
                            <a:off x="3010350" y="2640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ADCA6C3" w14:textId="77777777" w:rsidR="00A11B73" w:rsidRDefault="00A11B73">
                              <w:pPr>
                                <w:spacing w:line="240" w:lineRule="auto"/>
                              </w:pPr>
                            </w:p>
                          </w:txbxContent>
                        </wps:txbx>
                        <wps:bodyPr lIns="91425" tIns="91425" rIns="91425" bIns="91425" anchor="ctr" anchorCtr="0"/>
                      </wps:wsp>
                      <wps:wsp>
                        <wps:cNvPr id="97" name="Shape 92"/>
                        <wps:cNvSpPr/>
                        <wps:spPr>
                          <a:xfrm>
                            <a:off x="3010350" y="2955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099FCF0" w14:textId="77777777" w:rsidR="00A11B73" w:rsidRDefault="00A11B73">
                              <w:pPr>
                                <w:spacing w:line="240" w:lineRule="auto"/>
                              </w:pPr>
                            </w:p>
                          </w:txbxContent>
                        </wps:txbx>
                        <wps:bodyPr lIns="91425" tIns="91425" rIns="91425" bIns="91425" anchor="ctr" anchorCtr="0"/>
                      </wps:wsp>
                      <wps:wsp>
                        <wps:cNvPr id="98" name="Shape 93"/>
                        <wps:cNvSpPr/>
                        <wps:spPr>
                          <a:xfrm>
                            <a:off x="3010350" y="3269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49B0E576" w14:textId="77777777" w:rsidR="00A11B73" w:rsidRDefault="00A11B73">
                              <w:pPr>
                                <w:spacing w:line="240" w:lineRule="auto"/>
                              </w:pPr>
                            </w:p>
                          </w:txbxContent>
                        </wps:txbx>
                        <wps:bodyPr lIns="91425" tIns="91425" rIns="91425" bIns="91425" anchor="ctr" anchorCtr="0"/>
                      </wps:wsp>
                      <wps:wsp>
                        <wps:cNvPr id="99" name="Shape 94"/>
                        <wps:cNvSpPr/>
                        <wps:spPr>
                          <a:xfrm>
                            <a:off x="3010350" y="3583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4D1C49A9" w14:textId="77777777" w:rsidR="00A11B73" w:rsidRDefault="00A11B73">
                              <w:pPr>
                                <w:spacing w:line="240" w:lineRule="auto"/>
                              </w:pPr>
                            </w:p>
                          </w:txbxContent>
                        </wps:txbx>
                        <wps:bodyPr lIns="91425" tIns="91425" rIns="91425" bIns="91425" anchor="ctr" anchorCtr="0"/>
                      </wps:wsp>
                      <wps:wsp>
                        <wps:cNvPr id="100" name="Shape 95"/>
                        <wps:cNvSpPr/>
                        <wps:spPr>
                          <a:xfrm>
                            <a:off x="3362850" y="754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04DC6F12" w14:textId="77777777" w:rsidR="00A11B73" w:rsidRDefault="00A11B73">
                              <w:pPr>
                                <w:spacing w:line="240" w:lineRule="auto"/>
                              </w:pPr>
                            </w:p>
                          </w:txbxContent>
                        </wps:txbx>
                        <wps:bodyPr lIns="91425" tIns="91425" rIns="91425" bIns="91425" anchor="ctr" anchorCtr="0"/>
                      </wps:wsp>
                      <wps:wsp>
                        <wps:cNvPr id="101" name="Shape 96"/>
                        <wps:cNvSpPr/>
                        <wps:spPr>
                          <a:xfrm>
                            <a:off x="3362850" y="1068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86544EA" w14:textId="77777777" w:rsidR="00A11B73" w:rsidRDefault="00A11B73">
                              <w:pPr>
                                <w:spacing w:line="240" w:lineRule="auto"/>
                              </w:pPr>
                            </w:p>
                          </w:txbxContent>
                        </wps:txbx>
                        <wps:bodyPr lIns="91425" tIns="91425" rIns="91425" bIns="91425" anchor="ctr" anchorCtr="0"/>
                      </wps:wsp>
                      <wps:wsp>
                        <wps:cNvPr id="102" name="Shape 97"/>
                        <wps:cNvSpPr/>
                        <wps:spPr>
                          <a:xfrm>
                            <a:off x="3362850" y="1383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3911612D" w14:textId="77777777" w:rsidR="00A11B73" w:rsidRDefault="00A11B73">
                              <w:pPr>
                                <w:spacing w:line="240" w:lineRule="auto"/>
                              </w:pPr>
                            </w:p>
                          </w:txbxContent>
                        </wps:txbx>
                        <wps:bodyPr lIns="91425" tIns="91425" rIns="91425" bIns="91425" anchor="ctr" anchorCtr="0"/>
                      </wps:wsp>
                      <wps:wsp>
                        <wps:cNvPr id="103" name="Shape 98"/>
                        <wps:cNvSpPr/>
                        <wps:spPr>
                          <a:xfrm>
                            <a:off x="3362850" y="1697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5C2F8FCE" w14:textId="77777777" w:rsidR="00A11B73" w:rsidRDefault="00A11B73">
                              <w:pPr>
                                <w:spacing w:line="240" w:lineRule="auto"/>
                              </w:pPr>
                            </w:p>
                          </w:txbxContent>
                        </wps:txbx>
                        <wps:bodyPr lIns="91425" tIns="91425" rIns="91425" bIns="91425" anchor="ctr" anchorCtr="0"/>
                      </wps:wsp>
                      <wps:wsp>
                        <wps:cNvPr id="104" name="Shape 99"/>
                        <wps:cNvSpPr/>
                        <wps:spPr>
                          <a:xfrm>
                            <a:off x="3362850" y="2011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8C6C08D" w14:textId="77777777" w:rsidR="00A11B73" w:rsidRDefault="00A11B73">
                              <w:pPr>
                                <w:spacing w:line="240" w:lineRule="auto"/>
                              </w:pPr>
                            </w:p>
                          </w:txbxContent>
                        </wps:txbx>
                        <wps:bodyPr lIns="91425" tIns="91425" rIns="91425" bIns="91425" anchor="ctr" anchorCtr="0"/>
                      </wps:wsp>
                      <wps:wsp>
                        <wps:cNvPr id="105" name="Shape 100"/>
                        <wps:cNvSpPr/>
                        <wps:spPr>
                          <a:xfrm>
                            <a:off x="3362850" y="2326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0108EB67" w14:textId="77777777" w:rsidR="00A11B73" w:rsidRDefault="00A11B73">
                              <w:pPr>
                                <w:spacing w:line="240" w:lineRule="auto"/>
                              </w:pPr>
                            </w:p>
                          </w:txbxContent>
                        </wps:txbx>
                        <wps:bodyPr lIns="91425" tIns="91425" rIns="91425" bIns="91425" anchor="ctr" anchorCtr="0"/>
                      </wps:wsp>
                      <wps:wsp>
                        <wps:cNvPr id="106" name="Shape 101"/>
                        <wps:cNvSpPr/>
                        <wps:spPr>
                          <a:xfrm>
                            <a:off x="3362850" y="2640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5C5A7B35" w14:textId="77777777" w:rsidR="00A11B73" w:rsidRDefault="00A11B73">
                              <w:pPr>
                                <w:spacing w:line="240" w:lineRule="auto"/>
                              </w:pPr>
                            </w:p>
                          </w:txbxContent>
                        </wps:txbx>
                        <wps:bodyPr lIns="91425" tIns="91425" rIns="91425" bIns="91425" anchor="ctr" anchorCtr="0"/>
                      </wps:wsp>
                      <wps:wsp>
                        <wps:cNvPr id="107" name="Shape 102"/>
                        <wps:cNvSpPr/>
                        <wps:spPr>
                          <a:xfrm>
                            <a:off x="3362850" y="2955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F03C096" w14:textId="77777777" w:rsidR="00A11B73" w:rsidRDefault="00A11B73">
                              <w:pPr>
                                <w:spacing w:line="240" w:lineRule="auto"/>
                              </w:pPr>
                            </w:p>
                          </w:txbxContent>
                        </wps:txbx>
                        <wps:bodyPr lIns="91425" tIns="91425" rIns="91425" bIns="91425" anchor="ctr" anchorCtr="0"/>
                      </wps:wsp>
                      <wps:wsp>
                        <wps:cNvPr id="108" name="Shape 103"/>
                        <wps:cNvSpPr/>
                        <wps:spPr>
                          <a:xfrm>
                            <a:off x="3362850" y="3269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37AB9AB" w14:textId="77777777" w:rsidR="00A11B73" w:rsidRDefault="00A11B73">
                              <w:pPr>
                                <w:spacing w:line="240" w:lineRule="auto"/>
                              </w:pPr>
                            </w:p>
                          </w:txbxContent>
                        </wps:txbx>
                        <wps:bodyPr lIns="91425" tIns="91425" rIns="91425" bIns="91425" anchor="ctr" anchorCtr="0"/>
                      </wps:wsp>
                      <wps:wsp>
                        <wps:cNvPr id="109" name="Shape 104"/>
                        <wps:cNvSpPr/>
                        <wps:spPr>
                          <a:xfrm>
                            <a:off x="3362850" y="3583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4BCADFB" w14:textId="77777777" w:rsidR="00A11B73" w:rsidRDefault="00A11B73">
                              <w:pPr>
                                <w:spacing w:line="240" w:lineRule="auto"/>
                              </w:pPr>
                            </w:p>
                          </w:txbxContent>
                        </wps:txbx>
                        <wps:bodyPr lIns="91425" tIns="91425" rIns="91425" bIns="91425" anchor="ctr" anchorCtr="0"/>
                      </wps:wsp>
                      <wps:wsp>
                        <wps:cNvPr id="110" name="Shape 105"/>
                        <wps:cNvSpPr/>
                        <wps:spPr>
                          <a:xfrm>
                            <a:off x="3715350" y="754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E77240C" w14:textId="77777777" w:rsidR="00A11B73" w:rsidRDefault="00A11B73">
                              <w:pPr>
                                <w:spacing w:line="240" w:lineRule="auto"/>
                              </w:pPr>
                            </w:p>
                          </w:txbxContent>
                        </wps:txbx>
                        <wps:bodyPr lIns="91425" tIns="91425" rIns="91425" bIns="91425" anchor="ctr" anchorCtr="0"/>
                      </wps:wsp>
                      <wps:wsp>
                        <wps:cNvPr id="111" name="Shape 106"/>
                        <wps:cNvSpPr/>
                        <wps:spPr>
                          <a:xfrm>
                            <a:off x="3715350" y="1068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55C02F83" w14:textId="77777777" w:rsidR="00A11B73" w:rsidRDefault="00A11B73">
                              <w:pPr>
                                <w:spacing w:line="240" w:lineRule="auto"/>
                              </w:pPr>
                            </w:p>
                          </w:txbxContent>
                        </wps:txbx>
                        <wps:bodyPr lIns="91425" tIns="91425" rIns="91425" bIns="91425" anchor="ctr" anchorCtr="0"/>
                      </wps:wsp>
                      <wps:wsp>
                        <wps:cNvPr id="112" name="Shape 107"/>
                        <wps:cNvSpPr/>
                        <wps:spPr>
                          <a:xfrm>
                            <a:off x="3715350" y="1383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37878F5" w14:textId="77777777" w:rsidR="00A11B73" w:rsidRDefault="00A11B73">
                              <w:pPr>
                                <w:spacing w:line="240" w:lineRule="auto"/>
                              </w:pPr>
                            </w:p>
                          </w:txbxContent>
                        </wps:txbx>
                        <wps:bodyPr lIns="91425" tIns="91425" rIns="91425" bIns="91425" anchor="ctr" anchorCtr="0"/>
                      </wps:wsp>
                      <wps:wsp>
                        <wps:cNvPr id="113" name="Shape 108"/>
                        <wps:cNvSpPr/>
                        <wps:spPr>
                          <a:xfrm>
                            <a:off x="3715350" y="1697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71656AA" w14:textId="77777777" w:rsidR="00A11B73" w:rsidRDefault="00A11B73">
                              <w:pPr>
                                <w:spacing w:line="240" w:lineRule="auto"/>
                              </w:pPr>
                            </w:p>
                          </w:txbxContent>
                        </wps:txbx>
                        <wps:bodyPr lIns="91425" tIns="91425" rIns="91425" bIns="91425" anchor="ctr" anchorCtr="0"/>
                      </wps:wsp>
                      <wps:wsp>
                        <wps:cNvPr id="114" name="Shape 109"/>
                        <wps:cNvSpPr/>
                        <wps:spPr>
                          <a:xfrm>
                            <a:off x="3715350" y="2011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C9DD7F7" w14:textId="77777777" w:rsidR="00A11B73" w:rsidRDefault="00A11B73">
                              <w:pPr>
                                <w:spacing w:line="240" w:lineRule="auto"/>
                              </w:pPr>
                            </w:p>
                          </w:txbxContent>
                        </wps:txbx>
                        <wps:bodyPr lIns="91425" tIns="91425" rIns="91425" bIns="91425" anchor="ctr" anchorCtr="0"/>
                      </wps:wsp>
                      <wps:wsp>
                        <wps:cNvPr id="115" name="Shape 110"/>
                        <wps:cNvSpPr/>
                        <wps:spPr>
                          <a:xfrm>
                            <a:off x="3715350" y="2326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D6BB721" w14:textId="77777777" w:rsidR="00A11B73" w:rsidRDefault="00A11B73">
                              <w:pPr>
                                <w:spacing w:line="240" w:lineRule="auto"/>
                              </w:pPr>
                            </w:p>
                          </w:txbxContent>
                        </wps:txbx>
                        <wps:bodyPr lIns="91425" tIns="91425" rIns="91425" bIns="91425" anchor="ctr" anchorCtr="0"/>
                      </wps:wsp>
                      <wps:wsp>
                        <wps:cNvPr id="116" name="Shape 111"/>
                        <wps:cNvSpPr/>
                        <wps:spPr>
                          <a:xfrm>
                            <a:off x="3715350" y="2640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3C8D0F09" w14:textId="77777777" w:rsidR="00A11B73" w:rsidRDefault="00A11B73">
                              <w:pPr>
                                <w:spacing w:line="240" w:lineRule="auto"/>
                              </w:pPr>
                            </w:p>
                          </w:txbxContent>
                        </wps:txbx>
                        <wps:bodyPr lIns="91425" tIns="91425" rIns="91425" bIns="91425" anchor="ctr" anchorCtr="0"/>
                      </wps:wsp>
                      <wps:wsp>
                        <wps:cNvPr id="117" name="Shape 112"/>
                        <wps:cNvSpPr/>
                        <wps:spPr>
                          <a:xfrm>
                            <a:off x="3715350" y="2955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8382D84" w14:textId="77777777" w:rsidR="00A11B73" w:rsidRDefault="00A11B73">
                              <w:pPr>
                                <w:spacing w:line="240" w:lineRule="auto"/>
                              </w:pPr>
                            </w:p>
                          </w:txbxContent>
                        </wps:txbx>
                        <wps:bodyPr lIns="91425" tIns="91425" rIns="91425" bIns="91425" anchor="ctr" anchorCtr="0"/>
                      </wps:wsp>
                      <wps:wsp>
                        <wps:cNvPr id="118" name="Shape 113"/>
                        <wps:cNvSpPr/>
                        <wps:spPr>
                          <a:xfrm>
                            <a:off x="3715350" y="3269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33DD4EC2" w14:textId="77777777" w:rsidR="00A11B73" w:rsidRDefault="00A11B73">
                              <w:pPr>
                                <w:spacing w:line="240" w:lineRule="auto"/>
                              </w:pPr>
                            </w:p>
                          </w:txbxContent>
                        </wps:txbx>
                        <wps:bodyPr lIns="91425" tIns="91425" rIns="91425" bIns="91425" anchor="ctr" anchorCtr="0"/>
                      </wps:wsp>
                      <wps:wsp>
                        <wps:cNvPr id="119" name="Shape 114"/>
                        <wps:cNvSpPr/>
                        <wps:spPr>
                          <a:xfrm>
                            <a:off x="3715350" y="3583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7B8C5EF2" w14:textId="77777777" w:rsidR="00A11B73" w:rsidRDefault="00A11B73">
                              <w:pPr>
                                <w:spacing w:line="240" w:lineRule="auto"/>
                              </w:pPr>
                            </w:p>
                          </w:txbxContent>
                        </wps:txbx>
                        <wps:bodyPr lIns="91425" tIns="91425" rIns="91425" bIns="91425" anchor="ctr" anchorCtr="0"/>
                      </wps:wsp>
                      <wps:wsp>
                        <wps:cNvPr id="120" name="Shape 115"/>
                        <wps:cNvSpPr/>
                        <wps:spPr>
                          <a:xfrm>
                            <a:off x="4067850" y="754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0F23E43D" w14:textId="77777777" w:rsidR="00A11B73" w:rsidRDefault="00A11B73">
                              <w:pPr>
                                <w:spacing w:line="240" w:lineRule="auto"/>
                              </w:pPr>
                            </w:p>
                          </w:txbxContent>
                        </wps:txbx>
                        <wps:bodyPr lIns="91425" tIns="91425" rIns="91425" bIns="91425" anchor="ctr" anchorCtr="0"/>
                      </wps:wsp>
                      <wps:wsp>
                        <wps:cNvPr id="121" name="Shape 116"/>
                        <wps:cNvSpPr/>
                        <wps:spPr>
                          <a:xfrm>
                            <a:off x="4067850" y="1068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D3B8C81" w14:textId="77777777" w:rsidR="00A11B73" w:rsidRDefault="00A11B73">
                              <w:pPr>
                                <w:spacing w:line="240" w:lineRule="auto"/>
                              </w:pPr>
                            </w:p>
                          </w:txbxContent>
                        </wps:txbx>
                        <wps:bodyPr lIns="91425" tIns="91425" rIns="91425" bIns="91425" anchor="ctr" anchorCtr="0"/>
                      </wps:wsp>
                      <wps:wsp>
                        <wps:cNvPr id="122" name="Shape 117"/>
                        <wps:cNvSpPr/>
                        <wps:spPr>
                          <a:xfrm>
                            <a:off x="4067850" y="1383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5C766BE" w14:textId="77777777" w:rsidR="00A11B73" w:rsidRDefault="00A11B73">
                              <w:pPr>
                                <w:spacing w:line="240" w:lineRule="auto"/>
                              </w:pPr>
                            </w:p>
                          </w:txbxContent>
                        </wps:txbx>
                        <wps:bodyPr lIns="91425" tIns="91425" rIns="91425" bIns="91425" anchor="ctr" anchorCtr="0"/>
                      </wps:wsp>
                      <wps:wsp>
                        <wps:cNvPr id="123" name="Shape 118"/>
                        <wps:cNvSpPr/>
                        <wps:spPr>
                          <a:xfrm>
                            <a:off x="4067850" y="1697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4A456AF" w14:textId="77777777" w:rsidR="00A11B73" w:rsidRDefault="00A11B73">
                              <w:pPr>
                                <w:spacing w:line="240" w:lineRule="auto"/>
                              </w:pPr>
                            </w:p>
                          </w:txbxContent>
                        </wps:txbx>
                        <wps:bodyPr lIns="91425" tIns="91425" rIns="91425" bIns="91425" anchor="ctr" anchorCtr="0"/>
                      </wps:wsp>
                      <wps:wsp>
                        <wps:cNvPr id="124" name="Shape 119"/>
                        <wps:cNvSpPr/>
                        <wps:spPr>
                          <a:xfrm>
                            <a:off x="4067850" y="2011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75393D1C" w14:textId="77777777" w:rsidR="00A11B73" w:rsidRDefault="00A11B73">
                              <w:pPr>
                                <w:spacing w:line="240" w:lineRule="auto"/>
                              </w:pPr>
                            </w:p>
                          </w:txbxContent>
                        </wps:txbx>
                        <wps:bodyPr lIns="91425" tIns="91425" rIns="91425" bIns="91425" anchor="ctr" anchorCtr="0"/>
                      </wps:wsp>
                      <wps:wsp>
                        <wps:cNvPr id="125" name="Shape 120"/>
                        <wps:cNvSpPr/>
                        <wps:spPr>
                          <a:xfrm>
                            <a:off x="4067850" y="23262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4DDFB6B0" w14:textId="77777777" w:rsidR="00A11B73" w:rsidRDefault="00A11B73">
                              <w:pPr>
                                <w:spacing w:line="240" w:lineRule="auto"/>
                              </w:pPr>
                            </w:p>
                          </w:txbxContent>
                        </wps:txbx>
                        <wps:bodyPr lIns="91425" tIns="91425" rIns="91425" bIns="91425" anchor="ctr" anchorCtr="0"/>
                      </wps:wsp>
                      <wps:wsp>
                        <wps:cNvPr id="126" name="Shape 121"/>
                        <wps:cNvSpPr/>
                        <wps:spPr>
                          <a:xfrm>
                            <a:off x="4067850" y="26406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6559C2A4" w14:textId="77777777" w:rsidR="00A11B73" w:rsidRDefault="00A11B73">
                              <w:pPr>
                                <w:spacing w:line="240" w:lineRule="auto"/>
                              </w:pPr>
                            </w:p>
                          </w:txbxContent>
                        </wps:txbx>
                        <wps:bodyPr lIns="91425" tIns="91425" rIns="91425" bIns="91425" anchor="ctr" anchorCtr="0"/>
                      </wps:wsp>
                      <wps:wsp>
                        <wps:cNvPr id="127" name="Shape 122"/>
                        <wps:cNvSpPr/>
                        <wps:spPr>
                          <a:xfrm>
                            <a:off x="4067850" y="29550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1E4006E5" w14:textId="77777777" w:rsidR="00A11B73" w:rsidRDefault="00A11B73">
                              <w:pPr>
                                <w:spacing w:line="240" w:lineRule="auto"/>
                              </w:pPr>
                            </w:p>
                          </w:txbxContent>
                        </wps:txbx>
                        <wps:bodyPr lIns="91425" tIns="91425" rIns="91425" bIns="91425" anchor="ctr" anchorCtr="0"/>
                      </wps:wsp>
                      <wps:wsp>
                        <wps:cNvPr id="128" name="Shape 123"/>
                        <wps:cNvSpPr/>
                        <wps:spPr>
                          <a:xfrm>
                            <a:off x="4067850" y="32694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779098BE" w14:textId="77777777" w:rsidR="00A11B73" w:rsidRDefault="00A11B73">
                              <w:pPr>
                                <w:spacing w:line="240" w:lineRule="auto"/>
                              </w:pPr>
                            </w:p>
                          </w:txbxContent>
                        </wps:txbx>
                        <wps:bodyPr lIns="91425" tIns="91425" rIns="91425" bIns="91425" anchor="ctr" anchorCtr="0"/>
                      </wps:wsp>
                      <wps:wsp>
                        <wps:cNvPr id="129" name="Shape 124"/>
                        <wps:cNvSpPr/>
                        <wps:spPr>
                          <a:xfrm>
                            <a:off x="4067850" y="3583800"/>
                            <a:ext cx="352500" cy="314400"/>
                          </a:xfrm>
                          <a:prstGeom prst="rect">
                            <a:avLst/>
                          </a:prstGeom>
                          <a:solidFill>
                            <a:srgbClr val="CFE2F3"/>
                          </a:solidFill>
                          <a:ln w="9525" cap="flat" cmpd="sng">
                            <a:solidFill>
                              <a:srgbClr val="3D85C6"/>
                            </a:solidFill>
                            <a:prstDash val="solid"/>
                            <a:round/>
                            <a:headEnd type="none" w="med" len="med"/>
                            <a:tailEnd type="none" w="med" len="med"/>
                          </a:ln>
                        </wps:spPr>
                        <wps:txbx>
                          <w:txbxContent>
                            <w:p w14:paraId="2926B7E4" w14:textId="77777777" w:rsidR="00A11B73" w:rsidRDefault="00A11B73">
                              <w:pPr>
                                <w:spacing w:line="240" w:lineRule="auto"/>
                              </w:pPr>
                            </w:p>
                          </w:txbxContent>
                        </wps:txbx>
                        <wps:bodyPr lIns="91425" tIns="91425" rIns="91425" bIns="91425" anchor="ctr" anchorCtr="0"/>
                      </wps:wsp>
                      <wps:wsp>
                        <wps:cNvPr id="130" name="Shape 125"/>
                        <wps:cNvSpPr/>
                        <wps:spPr>
                          <a:xfrm>
                            <a:off x="4772850" y="754200"/>
                            <a:ext cx="534000" cy="4761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1EC5075" w14:textId="77777777" w:rsidR="00A11B73" w:rsidRDefault="00A11B73">
                              <w:pPr>
                                <w:spacing w:line="240" w:lineRule="auto"/>
                              </w:pPr>
                            </w:p>
                          </w:txbxContent>
                        </wps:txbx>
                        <wps:bodyPr lIns="91425" tIns="91425" rIns="91425" bIns="91425" anchor="ctr" anchorCtr="0"/>
                      </wps:wsp>
                      <wps:wsp>
                        <wps:cNvPr id="131" name="Shape 126"/>
                        <wps:cNvSpPr/>
                        <wps:spPr>
                          <a:xfrm>
                            <a:off x="4772850" y="1850100"/>
                            <a:ext cx="534000" cy="4761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05E216C0" w14:textId="77777777" w:rsidR="00A11B73" w:rsidRDefault="00A11B73">
                              <w:pPr>
                                <w:spacing w:line="240" w:lineRule="auto"/>
                              </w:pPr>
                            </w:p>
                          </w:txbxContent>
                        </wps:txbx>
                        <wps:bodyPr lIns="91425" tIns="91425" rIns="91425" bIns="91425" anchor="ctr" anchorCtr="0"/>
                      </wps:wsp>
                      <wps:wsp>
                        <wps:cNvPr id="132" name="直接箭头连接符 132"/>
                        <wps:cNvCnPr/>
                        <wps:spPr>
                          <a:xfrm>
                            <a:off x="5039850" y="1230300"/>
                            <a:ext cx="0" cy="619800"/>
                          </a:xfrm>
                          <a:prstGeom prst="straightConnector1">
                            <a:avLst/>
                          </a:prstGeom>
                          <a:noFill/>
                          <a:ln w="9525" cap="flat" cmpd="sng">
                            <a:solidFill>
                              <a:srgbClr val="000000"/>
                            </a:solidFill>
                            <a:prstDash val="solid"/>
                            <a:round/>
                            <a:headEnd type="none" w="lg" len="lg"/>
                            <a:tailEnd type="triangle" w="lg" len="lg"/>
                          </a:ln>
                        </wps:spPr>
                        <wps:bodyPr/>
                      </wps:wsp>
                      <wps:wsp>
                        <wps:cNvPr id="133" name="Shape 128"/>
                        <wps:cNvSpPr/>
                        <wps:spPr>
                          <a:xfrm>
                            <a:off x="4882650" y="835050"/>
                            <a:ext cx="314400" cy="314400"/>
                          </a:xfrm>
                          <a:prstGeom prst="foldedCorner">
                            <a:avLst>
                              <a:gd name="adj" fmla="val 16667"/>
                            </a:avLst>
                          </a:prstGeom>
                          <a:solidFill>
                            <a:srgbClr val="F1C232"/>
                          </a:solidFill>
                          <a:ln w="9525" cap="flat" cmpd="sng">
                            <a:solidFill>
                              <a:srgbClr val="000000"/>
                            </a:solidFill>
                            <a:prstDash val="solid"/>
                            <a:round/>
                            <a:headEnd type="none" w="med" len="med"/>
                            <a:tailEnd type="none" w="med" len="med"/>
                          </a:ln>
                        </wps:spPr>
                        <wps:txbx>
                          <w:txbxContent>
                            <w:p w14:paraId="142B5A41" w14:textId="77777777" w:rsidR="00A11B73" w:rsidRDefault="00A11B73">
                              <w:pPr>
                                <w:spacing w:line="240" w:lineRule="auto"/>
                              </w:pPr>
                            </w:p>
                          </w:txbxContent>
                        </wps:txbx>
                        <wps:bodyPr lIns="91425" tIns="91425" rIns="91425" bIns="91425" anchor="ctr" anchorCtr="0"/>
                      </wps:wsp>
                      <wps:wsp>
                        <wps:cNvPr id="134" name="Shape 129"/>
                        <wps:cNvSpPr/>
                        <wps:spPr>
                          <a:xfrm>
                            <a:off x="4874850" y="1881000"/>
                            <a:ext cx="329994" cy="190781"/>
                          </a:xfrm>
                          <a:prstGeom prst="flowChartDocument">
                            <a:avLst/>
                          </a:prstGeom>
                          <a:solidFill>
                            <a:srgbClr val="F1C232"/>
                          </a:solidFill>
                          <a:ln w="9525" cap="flat" cmpd="sng">
                            <a:solidFill>
                              <a:srgbClr val="000000"/>
                            </a:solidFill>
                            <a:prstDash val="solid"/>
                            <a:round/>
                            <a:headEnd type="none" w="med" len="med"/>
                            <a:tailEnd type="none" w="med" len="med"/>
                          </a:ln>
                        </wps:spPr>
                        <wps:txbx>
                          <w:txbxContent>
                            <w:p w14:paraId="44FA5535" w14:textId="77777777" w:rsidR="00A11B73" w:rsidRDefault="00A11B73">
                              <w:pPr>
                                <w:spacing w:line="240" w:lineRule="auto"/>
                              </w:pPr>
                            </w:p>
                          </w:txbxContent>
                        </wps:txbx>
                        <wps:bodyPr lIns="91425" tIns="91425" rIns="91425" bIns="91425" anchor="ctr" anchorCtr="0"/>
                      </wps:wsp>
                      <wps:wsp>
                        <wps:cNvPr id="135" name="Shape 130"/>
                        <wps:cNvSpPr/>
                        <wps:spPr>
                          <a:xfrm rot="10800000">
                            <a:off x="4874856" y="2104505"/>
                            <a:ext cx="329994" cy="190781"/>
                          </a:xfrm>
                          <a:prstGeom prst="flowChartDocument">
                            <a:avLst/>
                          </a:prstGeom>
                          <a:solidFill>
                            <a:srgbClr val="F1C232"/>
                          </a:solidFill>
                          <a:ln w="9525" cap="flat" cmpd="sng">
                            <a:solidFill>
                              <a:srgbClr val="000000"/>
                            </a:solidFill>
                            <a:prstDash val="solid"/>
                            <a:round/>
                            <a:headEnd type="none" w="med" len="med"/>
                            <a:tailEnd type="none" w="med" len="med"/>
                          </a:ln>
                        </wps:spPr>
                        <wps:txbx>
                          <w:txbxContent>
                            <w:p w14:paraId="6CF0FC2C" w14:textId="77777777" w:rsidR="00A11B73" w:rsidRDefault="00A11B73">
                              <w:pPr>
                                <w:spacing w:line="240" w:lineRule="auto"/>
                              </w:pPr>
                            </w:p>
                          </w:txbxContent>
                        </wps:txbx>
                        <wps:bodyPr lIns="91425" tIns="91425" rIns="91425" bIns="91425" anchor="ctr" anchorCtr="0"/>
                      </wps:wsp>
                      <wps:wsp>
                        <wps:cNvPr id="136" name="Shape 131"/>
                        <wps:cNvSpPr/>
                        <wps:spPr>
                          <a:xfrm>
                            <a:off x="1650900" y="796800"/>
                            <a:ext cx="228900" cy="233700"/>
                          </a:xfrm>
                          <a:prstGeom prst="foldedCorner">
                            <a:avLst>
                              <a:gd name="adj" fmla="val 16667"/>
                            </a:avLst>
                          </a:prstGeom>
                          <a:solidFill>
                            <a:srgbClr val="F1C232"/>
                          </a:solidFill>
                          <a:ln w="9525" cap="flat" cmpd="sng">
                            <a:solidFill>
                              <a:srgbClr val="000000"/>
                            </a:solidFill>
                            <a:prstDash val="solid"/>
                            <a:round/>
                            <a:headEnd type="none" w="med" len="med"/>
                            <a:tailEnd type="none" w="med" len="med"/>
                          </a:ln>
                        </wps:spPr>
                        <wps:txbx>
                          <w:txbxContent>
                            <w:p w14:paraId="4E271816" w14:textId="77777777" w:rsidR="00A11B73" w:rsidRDefault="00A11B73">
                              <w:pPr>
                                <w:spacing w:line="240" w:lineRule="auto"/>
                              </w:pPr>
                            </w:p>
                          </w:txbxContent>
                        </wps:txbx>
                        <wps:bodyPr lIns="91425" tIns="91425" rIns="91425" bIns="91425" anchor="ctr" anchorCtr="0"/>
                      </wps:wsp>
                      <wps:wsp>
                        <wps:cNvPr id="137" name="Shape 132"/>
                        <wps:cNvSpPr/>
                        <wps:spPr>
                          <a:xfrm>
                            <a:off x="3072150" y="2052150"/>
                            <a:ext cx="228900" cy="233700"/>
                          </a:xfrm>
                          <a:prstGeom prst="foldedCorner">
                            <a:avLst>
                              <a:gd name="adj" fmla="val 16667"/>
                            </a:avLst>
                          </a:prstGeom>
                          <a:solidFill>
                            <a:srgbClr val="F1C232"/>
                          </a:solidFill>
                          <a:ln w="9525" cap="flat" cmpd="sng">
                            <a:solidFill>
                              <a:srgbClr val="000000"/>
                            </a:solidFill>
                            <a:prstDash val="solid"/>
                            <a:round/>
                            <a:headEnd type="none" w="med" len="med"/>
                            <a:tailEnd type="none" w="med" len="med"/>
                          </a:ln>
                        </wps:spPr>
                        <wps:txbx>
                          <w:txbxContent>
                            <w:p w14:paraId="79256CB3" w14:textId="77777777" w:rsidR="00A11B73" w:rsidRDefault="00A11B73">
                              <w:pPr>
                                <w:spacing w:line="240" w:lineRule="auto"/>
                              </w:pPr>
                            </w:p>
                          </w:txbxContent>
                        </wps:txbx>
                        <wps:bodyPr lIns="91425" tIns="91425" rIns="91425" bIns="91425" anchor="ctr" anchorCtr="0"/>
                      </wps:wsp>
                      <wps:wsp>
                        <wps:cNvPr id="141" name="Shape 133"/>
                        <wps:cNvSpPr/>
                        <wps:spPr>
                          <a:xfrm>
                            <a:off x="1662150" y="2995350"/>
                            <a:ext cx="228900" cy="233700"/>
                          </a:xfrm>
                          <a:prstGeom prst="foldedCorner">
                            <a:avLst>
                              <a:gd name="adj" fmla="val 16667"/>
                            </a:avLst>
                          </a:prstGeom>
                          <a:solidFill>
                            <a:srgbClr val="F1C232"/>
                          </a:solidFill>
                          <a:ln w="9525" cap="flat" cmpd="sng">
                            <a:solidFill>
                              <a:srgbClr val="000000"/>
                            </a:solidFill>
                            <a:prstDash val="solid"/>
                            <a:round/>
                            <a:headEnd type="none" w="med" len="med"/>
                            <a:tailEnd type="none" w="med" len="med"/>
                          </a:ln>
                        </wps:spPr>
                        <wps:txbx>
                          <w:txbxContent>
                            <w:p w14:paraId="349B6094" w14:textId="77777777" w:rsidR="00A11B73" w:rsidRDefault="00A11B73">
                              <w:pPr>
                                <w:spacing w:line="240" w:lineRule="auto"/>
                              </w:pPr>
                            </w:p>
                          </w:txbxContent>
                        </wps:txbx>
                        <wps:bodyPr lIns="91425" tIns="91425" rIns="91425" bIns="91425" anchor="ctr" anchorCtr="0"/>
                      </wps:wsp>
                      <wps:wsp>
                        <wps:cNvPr id="150" name="Shape 134"/>
                        <wps:cNvSpPr txBox="1"/>
                        <wps:spPr>
                          <a:xfrm>
                            <a:off x="5281187" y="695909"/>
                            <a:ext cx="1190698" cy="687102"/>
                          </a:xfrm>
                          <a:prstGeom prst="rect">
                            <a:avLst/>
                          </a:prstGeom>
                          <a:noFill/>
                          <a:ln>
                            <a:noFill/>
                          </a:ln>
                        </wps:spPr>
                        <wps:txbx>
                          <w:txbxContent>
                            <w:p w14:paraId="4CC062C0" w14:textId="77777777" w:rsidR="00A11B73" w:rsidRPr="005048A7" w:rsidRDefault="00A11B73" w:rsidP="005048A7">
                              <w:pPr>
                                <w:spacing w:line="240" w:lineRule="auto"/>
                                <w:jc w:val="center"/>
                                <w:rPr>
                                  <w:sz w:val="20"/>
                                  <w:szCs w:val="20"/>
                                </w:rPr>
                              </w:pPr>
                              <w:r w:rsidRPr="005048A7">
                                <w:rPr>
                                  <w:sz w:val="20"/>
                                  <w:szCs w:val="20"/>
                                </w:rPr>
                                <w:t>Before Click</w:t>
                              </w:r>
                            </w:p>
                            <w:p w14:paraId="0B993087" w14:textId="77777777" w:rsidR="00A11B73" w:rsidRPr="005048A7" w:rsidRDefault="00A11B73" w:rsidP="005048A7">
                              <w:pPr>
                                <w:spacing w:line="240" w:lineRule="auto"/>
                                <w:jc w:val="center"/>
                                <w:rPr>
                                  <w:sz w:val="20"/>
                                  <w:szCs w:val="20"/>
                                </w:rPr>
                              </w:pPr>
                              <w:r w:rsidRPr="005048A7">
                                <w:rPr>
                                  <w:sz w:val="20"/>
                                  <w:szCs w:val="20"/>
                                </w:rPr>
                                <w:t>(paper)</w:t>
                              </w:r>
                            </w:p>
                          </w:txbxContent>
                        </wps:txbx>
                        <wps:bodyPr lIns="91425" tIns="91425" rIns="91425" bIns="91425" anchor="t" anchorCtr="0"/>
                      </wps:wsp>
                      <wps:wsp>
                        <wps:cNvPr id="151" name="Shape 135"/>
                        <wps:cNvSpPr txBox="1"/>
                        <wps:spPr>
                          <a:xfrm>
                            <a:off x="5359864" y="1712187"/>
                            <a:ext cx="1190700" cy="848694"/>
                          </a:xfrm>
                          <a:prstGeom prst="rect">
                            <a:avLst/>
                          </a:prstGeom>
                          <a:noFill/>
                          <a:ln>
                            <a:noFill/>
                          </a:ln>
                        </wps:spPr>
                        <wps:txbx>
                          <w:txbxContent>
                            <w:p w14:paraId="5C0832A9" w14:textId="77777777" w:rsidR="00A11B73" w:rsidRPr="005048A7" w:rsidRDefault="00A11B73" w:rsidP="005048A7">
                              <w:pPr>
                                <w:spacing w:line="240" w:lineRule="auto"/>
                                <w:jc w:val="center"/>
                                <w:rPr>
                                  <w:sz w:val="20"/>
                                  <w:szCs w:val="20"/>
                                </w:rPr>
                              </w:pPr>
                              <w:r w:rsidRPr="005048A7">
                                <w:rPr>
                                  <w:sz w:val="20"/>
                                  <w:szCs w:val="20"/>
                                </w:rPr>
                                <w:t>After Click</w:t>
                              </w:r>
                            </w:p>
                            <w:p w14:paraId="418C6B04" w14:textId="77777777" w:rsidR="00A11B73" w:rsidRPr="005048A7" w:rsidRDefault="00A11B73" w:rsidP="005048A7">
                              <w:pPr>
                                <w:spacing w:line="240" w:lineRule="auto"/>
                                <w:jc w:val="center"/>
                                <w:rPr>
                                  <w:sz w:val="20"/>
                                  <w:szCs w:val="20"/>
                                </w:rPr>
                              </w:pPr>
                              <w:r w:rsidRPr="005048A7">
                                <w:rPr>
                                  <w:sz w:val="20"/>
                                  <w:szCs w:val="20"/>
                                </w:rPr>
                                <w:t>(</w:t>
                              </w:r>
                              <w:r>
                                <w:rPr>
                                  <w:sz w:val="20"/>
                                  <w:szCs w:val="20"/>
                                </w:rPr>
                                <w:t>broken paper/waste</w:t>
                              </w:r>
                              <w:r w:rsidRPr="005048A7">
                                <w:rPr>
                                  <w:sz w:val="20"/>
                                  <w:szCs w:val="20"/>
                                </w:rPr>
                                <w:t>)</w:t>
                              </w:r>
                            </w:p>
                            <w:p w14:paraId="42F24854" w14:textId="77777777" w:rsidR="00A11B73" w:rsidRPr="005048A7" w:rsidRDefault="00A11B73">
                              <w:pPr>
                                <w:spacing w:line="240" w:lineRule="auto"/>
                                <w:rPr>
                                  <w:sz w:val="20"/>
                                  <w:szCs w:val="20"/>
                                </w:rPr>
                              </w:pPr>
                            </w:p>
                          </w:txbxContent>
                        </wps:txbx>
                        <wps:bodyPr lIns="91425" tIns="91425" rIns="91425" bIns="91425" anchor="t" anchorCtr="0"/>
                      </wps:wsp>
                      <wps:wsp>
                        <wps:cNvPr id="152" name="Shape 136"/>
                        <wps:cNvSpPr txBox="1"/>
                        <wps:spPr>
                          <a:xfrm>
                            <a:off x="3438301" y="293974"/>
                            <a:ext cx="982199" cy="393550"/>
                          </a:xfrm>
                          <a:prstGeom prst="rect">
                            <a:avLst/>
                          </a:prstGeom>
                          <a:solidFill>
                            <a:srgbClr val="FFF2CC"/>
                          </a:solidFill>
                          <a:ln>
                            <a:noFill/>
                          </a:ln>
                        </wps:spPr>
                        <wps:txbx>
                          <w:txbxContent>
                            <w:p w14:paraId="5F38854D" w14:textId="77777777" w:rsidR="00A11B73" w:rsidRPr="001417CC" w:rsidRDefault="00A11B73">
                              <w:pPr>
                                <w:spacing w:line="240" w:lineRule="auto"/>
                                <w:rPr>
                                  <w:sz w:val="24"/>
                                  <w:szCs w:val="24"/>
                                </w:rPr>
                              </w:pPr>
                              <w:r w:rsidRPr="001417CC">
                                <w:rPr>
                                  <w:color w:val="CC0000"/>
                                  <w:sz w:val="24"/>
                                  <w:szCs w:val="24"/>
                                </w:rPr>
                                <w:t>Score:30</w:t>
                              </w:r>
                            </w:p>
                          </w:txbxContent>
                        </wps:txbx>
                        <wps:bodyPr lIns="91425" tIns="91425" rIns="91425" bIns="91425" anchor="t" anchorCtr="0"/>
                      </wps:wsp>
                      <wps:wsp>
                        <wps:cNvPr id="153" name="Shape 137"/>
                        <wps:cNvSpPr txBox="1"/>
                        <wps:spPr>
                          <a:xfrm>
                            <a:off x="895350" y="293974"/>
                            <a:ext cx="1190699" cy="393550"/>
                          </a:xfrm>
                          <a:prstGeom prst="rect">
                            <a:avLst/>
                          </a:prstGeom>
                          <a:solidFill>
                            <a:srgbClr val="FFE599"/>
                          </a:solidFill>
                          <a:ln>
                            <a:noFill/>
                          </a:ln>
                        </wps:spPr>
                        <wps:txbx>
                          <w:txbxContent>
                            <w:p w14:paraId="4C95C6DA" w14:textId="77777777" w:rsidR="00A11B73" w:rsidRPr="001417CC" w:rsidRDefault="00A11B73">
                              <w:pPr>
                                <w:spacing w:line="240" w:lineRule="auto"/>
                                <w:rPr>
                                  <w:sz w:val="24"/>
                                  <w:szCs w:val="24"/>
                                </w:rPr>
                              </w:pPr>
                              <w:r w:rsidRPr="001417CC">
                                <w:rPr>
                                  <w:sz w:val="24"/>
                                  <w:szCs w:val="24"/>
                                </w:rPr>
                                <w:t>Time:59</w:t>
                              </w:r>
                            </w:p>
                          </w:txbxContent>
                        </wps:txbx>
                        <wps:bodyPr lIns="91425" tIns="91425" rIns="91425" bIns="91425" anchor="t" anchorCtr="0"/>
                      </wps:wsp>
                    </wpg:wgp>
                  </a:graphicData>
                </a:graphic>
              </wp:inline>
            </w:drawing>
          </mc:Choice>
          <mc:Fallback>
            <w:pict>
              <v:group w14:anchorId="31FA0843" id="组合 28" o:spid="_x0000_s1067" style="width:388.2pt;height:256.7pt;mso-position-horizontal-relative:char;mso-position-vertical-relative:line" coordorigin="6858,2397" coordsize="58647,38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">
                <v:rect id="Shape 24" o:spid="_x0000_s1068" style="position:absolute;left:6858;top:2397;width:39432;height:38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" fillcolor="#0b5394" strokecolor="#3d85c6">
                  <v:stroke joinstyle="round"/>
                  <v:textbox inset="2.53958mm,2.53958mm,2.53958mm,2.53958mm">
                    <w:txbxContent>
                      <w:p w:rsidR="00A11B73" w:rsidRDefault="00A11B73">
                        <w:pPr>
                          <w:spacing w:line="240" w:lineRule="auto"/>
                        </w:pPr>
                      </w:p>
                    </w:txbxContent>
                  </v:textbox>
                </v:rect>
                <v:rect id="Shape 25" o:spid="_x0000_s1069" style="position:absolute;left:8953;top:754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" fillcolor="#cfe2f3" strokecolor="#3d85c6">
                  <v:stroke joinstyle="round"/>
                  <v:textbox inset="2.53958mm,2.53958mm,2.53958mm,2.53958mm">
                    <w:txbxContent>
                      <w:p w:rsidR="00A11B73" w:rsidRDefault="00A11B73">
                        <w:pPr>
                          <w:spacing w:line="240" w:lineRule="auto"/>
                        </w:pPr>
                      </w:p>
                    </w:txbxContent>
                  </v:textbox>
                </v:rect>
                <v:rect id="Shape 26" o:spid="_x0000_s1070" style="position:absolute;left:8953;top:1068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27" o:spid="_x0000_s1071" style="position:absolute;left:8953;top:1383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28" o:spid="_x0000_s1072" style="position:absolute;left:8953;top:1697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29" o:spid="_x0000_s1073" style="position:absolute;left:8953;top:2011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30" o:spid="_x0000_s1074" style="position:absolute;left:8953;top:2326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31" o:spid="_x0000_s1075" style="position:absolute;left:8953;top:2640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32" o:spid="_x0000_s1076" style="position:absolute;left:8953;top:2955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33" o:spid="_x0000_s1077" style="position:absolute;left:8953;top:3269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" fillcolor="#cfe2f3" strokecolor="#3d85c6">
                  <v:stroke joinstyle="round"/>
                  <v:textbox inset="2.53958mm,2.53958mm,2.53958mm,2.53958mm">
                    <w:txbxContent>
                      <w:p w:rsidR="00A11B73" w:rsidRDefault="00A11B73">
                        <w:pPr>
                          <w:spacing w:line="240" w:lineRule="auto"/>
                        </w:pPr>
                      </w:p>
                    </w:txbxContent>
                  </v:textbox>
                </v:rect>
                <v:rect id="Shape 34" o:spid="_x0000_s1078" style="position:absolute;left:8953;top:3583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35" o:spid="_x0000_s1079" style="position:absolute;left:12478;top:754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" fillcolor="#cfe2f3" strokecolor="#3d85c6">
                  <v:stroke joinstyle="round"/>
                  <v:textbox inset="2.53958mm,2.53958mm,2.53958mm,2.53958mm">
                    <w:txbxContent>
                      <w:p w:rsidR="00A11B73" w:rsidRDefault="00A11B73">
                        <w:pPr>
                          <w:spacing w:line="240" w:lineRule="auto"/>
                        </w:pPr>
                      </w:p>
                    </w:txbxContent>
                  </v:textbox>
                </v:rect>
                <v:rect id="Shape 36" o:spid="_x0000_s1080" style="position:absolute;left:12478;top:1068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37" o:spid="_x0000_s1081" style="position:absolute;left:12478;top:1383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38" o:spid="_x0000_s1082" style="position:absolute;left:12478;top:1697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39" o:spid="_x0000_s1083" style="position:absolute;left:12478;top:2011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40" o:spid="_x0000_s1084" style="position:absolute;left:12478;top:2326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41" o:spid="_x0000_s1085" style="position:absolute;left:12478;top:2640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42" o:spid="_x0000_s1086" style="position:absolute;left:12478;top:2955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43" o:spid="_x0000_s1087" style="position:absolute;left:12478;top:3269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" fillcolor="#cfe2f3" strokecolor="#3d85c6">
                  <v:stroke joinstyle="round"/>
                  <v:textbox inset="2.53958mm,2.53958mm,2.53958mm,2.53958mm">
                    <w:txbxContent>
                      <w:p w:rsidR="00A11B73" w:rsidRDefault="00A11B73">
                        <w:pPr>
                          <w:spacing w:line="240" w:lineRule="auto"/>
                        </w:pPr>
                      </w:p>
                    </w:txbxContent>
                  </v:textbox>
                </v:rect>
                <v:rect id="Shape 44" o:spid="_x0000_s1088" style="position:absolute;left:12478;top:3583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45" o:spid="_x0000_s1089" style="position:absolute;left:16003;top:754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" fillcolor="#cfe2f3" strokecolor="#3d85c6">
                  <v:stroke joinstyle="round"/>
                  <v:textbox inset="2.53958mm,2.53958mm,2.53958mm,2.53958mm">
                    <w:txbxContent>
                      <w:p w:rsidR="00A11B73" w:rsidRDefault="00A11B73">
                        <w:pPr>
                          <w:spacing w:line="240" w:lineRule="auto"/>
                        </w:pPr>
                      </w:p>
                    </w:txbxContent>
                  </v:textbox>
                </v:rect>
                <v:rect id="Shape 46" o:spid="_x0000_s1090" style="position:absolute;left:16003;top:1068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47" o:spid="_x0000_s1091" style="position:absolute;left:16003;top:1383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48" o:spid="_x0000_s1092" style="position:absolute;left:16003;top:1697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49" o:spid="_x0000_s1093" style="position:absolute;left:16003;top:2011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50" o:spid="_x0000_s1094" style="position:absolute;left:16003;top:2326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51" o:spid="_x0000_s1095" style="position:absolute;left:16003;top:2640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52" o:spid="_x0000_s1096" style="position:absolute;left:16003;top:2955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53" o:spid="_x0000_s1097" style="position:absolute;left:16003;top:3269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" fillcolor="#cfe2f3" strokecolor="#3d85c6">
                  <v:stroke joinstyle="round"/>
                  <v:textbox inset="2.53958mm,2.53958mm,2.53958mm,2.53958mm">
                    <w:txbxContent>
                      <w:p w:rsidR="00A11B73" w:rsidRDefault="00A11B73">
                        <w:pPr>
                          <w:spacing w:line="240" w:lineRule="auto"/>
                        </w:pPr>
                      </w:p>
                    </w:txbxContent>
                  </v:textbox>
                </v:rect>
                <v:rect id="Shape 54" o:spid="_x0000_s1098" style="position:absolute;left:16003;top:3583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55" o:spid="_x0000_s1099" style="position:absolute;left:19528;top:754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" fillcolor="#cfe2f3" strokecolor="#3d85c6">
                  <v:stroke joinstyle="round"/>
                  <v:textbox inset="2.53958mm,2.53958mm,2.53958mm,2.53958mm">
                    <w:txbxContent>
                      <w:p w:rsidR="00A11B73" w:rsidRDefault="00A11B73">
                        <w:pPr>
                          <w:spacing w:line="240" w:lineRule="auto"/>
                        </w:pPr>
                      </w:p>
                    </w:txbxContent>
                  </v:textbox>
                </v:rect>
                <v:rect id="Shape 56" o:spid="_x0000_s1100" style="position:absolute;left:19528;top:1068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57" o:spid="_x0000_s1101" style="position:absolute;left:19528;top:1383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58" o:spid="_x0000_s1102" style="position:absolute;left:19528;top:1697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59" o:spid="_x0000_s1103" style="position:absolute;left:19528;top:2011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60" o:spid="_x0000_s1104" style="position:absolute;left:19528;top:2326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61" o:spid="_x0000_s1105" style="position:absolute;left:19528;top:2640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" fillcolor="#cfe2f3" strokecolor="#3d85c6">
                  <v:stroke joinstyle="round"/>
                  <v:textbox inset="2.53958mm,2.53958mm,2.53958mm,2.53958mm">
                    <w:txbxContent>
                      <w:p w:rsidR="00A11B73" w:rsidRDefault="00A11B73">
                        <w:pPr>
                          <w:spacing w:line="240" w:lineRule="auto"/>
                        </w:pPr>
                      </w:p>
                    </w:txbxContent>
                  </v:textbox>
                </v:rect>
                <v:rect id="Shape 62" o:spid="_x0000_s1106" style="position:absolute;left:19528;top:2955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63" o:spid="_x0000_s1107" style="position:absolute;left:19528;top:3269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" fillcolor="#cfe2f3" strokecolor="#3d85c6">
                  <v:stroke joinstyle="round"/>
                  <v:textbox inset="2.53958mm,2.53958mm,2.53958mm,2.53958mm">
                    <w:txbxContent>
                      <w:p w:rsidR="00A11B73" w:rsidRDefault="00A11B73">
                        <w:pPr>
                          <w:spacing w:line="240" w:lineRule="auto"/>
                        </w:pPr>
                      </w:p>
                    </w:txbxContent>
                  </v:textbox>
                </v:rect>
                <v:rect id="Shape 64" o:spid="_x0000_s1108" style="position:absolute;left:19528;top:3583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65" o:spid="_x0000_s1109" style="position:absolute;left:23053;top:754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" fillcolor="#cfe2f3" strokecolor="#3d85c6">
                  <v:stroke joinstyle="round"/>
                  <v:textbox inset="2.53958mm,2.53958mm,2.53958mm,2.53958mm">
                    <w:txbxContent>
                      <w:p w:rsidR="00A11B73" w:rsidRDefault="00A11B73">
                        <w:pPr>
                          <w:spacing w:line="240" w:lineRule="auto"/>
                        </w:pPr>
                      </w:p>
                    </w:txbxContent>
                  </v:textbox>
                </v:rect>
                <v:rect id="Shape 66" o:spid="_x0000_s1110" style="position:absolute;left:23053;top:1068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67" o:spid="_x0000_s1111" style="position:absolute;left:23053;top:1383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68" o:spid="_x0000_s1112" style="position:absolute;left:23053;top:1697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69" o:spid="_x0000_s1113" style="position:absolute;left:23053;top:2011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70" o:spid="_x0000_s1114" style="position:absolute;left:23053;top:2326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71" o:spid="_x0000_s1115" style="position:absolute;left:23053;top:2640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72" o:spid="_x0000_s1116" style="position:absolute;left:23053;top:2955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73" o:spid="_x0000_s1117" style="position:absolute;left:23053;top:3269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" fillcolor="#cfe2f3" strokecolor="#3d85c6">
                  <v:stroke joinstyle="round"/>
                  <v:textbox inset="2.53958mm,2.53958mm,2.53958mm,2.53958mm">
                    <w:txbxContent>
                      <w:p w:rsidR="00A11B73" w:rsidRDefault="00A11B73">
                        <w:pPr>
                          <w:spacing w:line="240" w:lineRule="auto"/>
                        </w:pPr>
                      </w:p>
                    </w:txbxContent>
                  </v:textbox>
                </v:rect>
                <v:rect id="Shape 74" o:spid="_x0000_s1118" style="position:absolute;left:23053;top:3583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75" o:spid="_x0000_s1119" style="position:absolute;left:26578;top:754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" fillcolor="#cfe2f3" strokecolor="#3d85c6">
                  <v:stroke joinstyle="round"/>
                  <v:textbox inset="2.53958mm,2.53958mm,2.53958mm,2.53958mm">
                    <w:txbxContent>
                      <w:p w:rsidR="00A11B73" w:rsidRDefault="00A11B73">
                        <w:pPr>
                          <w:spacing w:line="240" w:lineRule="auto"/>
                        </w:pPr>
                      </w:p>
                    </w:txbxContent>
                  </v:textbox>
                </v:rect>
                <v:rect id="Shape 76" o:spid="_x0000_s1120" style="position:absolute;left:26578;top:1068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77" o:spid="_x0000_s1121" style="position:absolute;left:26578;top:1383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78" o:spid="_x0000_s1122" style="position:absolute;left:26578;top:1697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79" o:spid="_x0000_s1123" style="position:absolute;left:26578;top:2011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80" o:spid="_x0000_s1124" style="position:absolute;left:26578;top:2326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81" o:spid="_x0000_s1125" style="position:absolute;left:26578;top:2640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82" o:spid="_x0000_s1126" style="position:absolute;left:26578;top:2955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83" o:spid="_x0000_s1127" style="position:absolute;left:26578;top:3269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" fillcolor="#cfe2f3" strokecolor="#3d85c6">
                  <v:stroke joinstyle="round"/>
                  <v:textbox inset="2.53958mm,2.53958mm,2.53958mm,2.53958mm">
                    <w:txbxContent>
                      <w:p w:rsidR="00A11B73" w:rsidRDefault="00A11B73">
                        <w:pPr>
                          <w:spacing w:line="240" w:lineRule="auto"/>
                        </w:pPr>
                      </w:p>
                    </w:txbxContent>
                  </v:textbox>
                </v:rect>
                <v:rect id="Shape 84" o:spid="_x0000_s1128" style="position:absolute;left:26578;top:3583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85" o:spid="_x0000_s1129" style="position:absolute;left:30103;top:754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" fillcolor="#cfe2f3" strokecolor="#3d85c6">
                  <v:stroke joinstyle="round"/>
                  <v:textbox inset="2.53958mm,2.53958mm,2.53958mm,2.53958mm">
                    <w:txbxContent>
                      <w:p w:rsidR="00A11B73" w:rsidRDefault="00A11B73">
                        <w:pPr>
                          <w:spacing w:line="240" w:lineRule="auto"/>
                        </w:pPr>
                      </w:p>
                    </w:txbxContent>
                  </v:textbox>
                </v:rect>
                <v:rect id="Shape 86" o:spid="_x0000_s1130" style="position:absolute;left:30103;top:1068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87" o:spid="_x0000_s1131" style="position:absolute;left:30103;top:1383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" fillcolor="#cfe2f3" strokecolor="#3d85c6">
                  <v:stroke joinstyle="round"/>
                  <v:textbox inset="2.53958mm,2.53958mm,2.53958mm,2.53958mm">
                    <w:txbxContent>
                      <w:p w:rsidR="00A11B73" w:rsidRDefault="00A11B73">
                        <w:pPr>
                          <w:spacing w:line="240" w:lineRule="auto"/>
                        </w:pPr>
                      </w:p>
                    </w:txbxContent>
                  </v:textbox>
                </v:rect>
                <v:rect id="Shape 88" o:spid="_x0000_s1132" style="position:absolute;left:30103;top:1697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89" o:spid="_x0000_s1133" style="position:absolute;left:30103;top:2011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90" o:spid="_x0000_s1134" style="position:absolute;left:30103;top:2326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91" o:spid="_x0000_s1135" style="position:absolute;left:30103;top:2640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92" o:spid="_x0000_s1136" style="position:absolute;left:30103;top:2955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93" o:spid="_x0000_s1137" style="position:absolute;left:30103;top:3269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" fillcolor="#cfe2f3" strokecolor="#3d85c6">
                  <v:stroke joinstyle="round"/>
                  <v:textbox inset="2.53958mm,2.53958mm,2.53958mm,2.53958mm">
                    <w:txbxContent>
                      <w:p w:rsidR="00A11B73" w:rsidRDefault="00A11B73">
                        <w:pPr>
                          <w:spacing w:line="240" w:lineRule="auto"/>
                        </w:pPr>
                      </w:p>
                    </w:txbxContent>
                  </v:textbox>
                </v:rect>
                <v:rect id="Shape 94" o:spid="_x0000_s1138" style="position:absolute;left:30103;top:3583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95" o:spid="_x0000_s1139" style="position:absolute;left:33628;top:754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96" o:spid="_x0000_s1140" style="position:absolute;left:33628;top:1068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97" o:spid="_x0000_s1141" style="position:absolute;left:33628;top:1383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98" o:spid="_x0000_s1142" style="position:absolute;left:33628;top:1697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99" o:spid="_x0000_s1143" style="position:absolute;left:33628;top:2011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00" o:spid="_x0000_s1144" style="position:absolute;left:33628;top:2326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01" o:spid="_x0000_s1145" style="position:absolute;left:33628;top:2640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02" o:spid="_x0000_s1146" style="position:absolute;left:33628;top:2955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03" o:spid="_x0000_s1147" style="position:absolute;left:33628;top:3269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" fillcolor="#cfe2f3" strokecolor="#3d85c6">
                  <v:stroke joinstyle="round"/>
                  <v:textbox inset="2.53958mm,2.53958mm,2.53958mm,2.53958mm">
                    <w:txbxContent>
                      <w:p w:rsidR="00A11B73" w:rsidRDefault="00A11B73">
                        <w:pPr>
                          <w:spacing w:line="240" w:lineRule="auto"/>
                        </w:pPr>
                      </w:p>
                    </w:txbxContent>
                  </v:textbox>
                </v:rect>
                <v:rect id="Shape 104" o:spid="_x0000_s1148" style="position:absolute;left:33628;top:3583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05" o:spid="_x0000_s1149" style="position:absolute;left:37153;top:754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" fillcolor="#cfe2f3" strokecolor="#3d85c6">
                  <v:stroke joinstyle="round"/>
                  <v:textbox inset="2.53958mm,2.53958mm,2.53958mm,2.53958mm">
                    <w:txbxContent>
                      <w:p w:rsidR="00A11B73" w:rsidRDefault="00A11B73">
                        <w:pPr>
                          <w:spacing w:line="240" w:lineRule="auto"/>
                        </w:pPr>
                      </w:p>
                    </w:txbxContent>
                  </v:textbox>
                </v:rect>
                <v:rect id="Shape 106" o:spid="_x0000_s1150" style="position:absolute;left:37153;top:1068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07" o:spid="_x0000_s1151" style="position:absolute;left:37153;top:1383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08" o:spid="_x0000_s1152" style="position:absolute;left:37153;top:1697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09" o:spid="_x0000_s1153" style="position:absolute;left:37153;top:2011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10" o:spid="_x0000_s1154" style="position:absolute;left:37153;top:2326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11" o:spid="_x0000_s1155" style="position:absolute;left:37153;top:2640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12" o:spid="_x0000_s1156" style="position:absolute;left:37153;top:2955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13" o:spid="_x0000_s1157" style="position:absolute;left:37153;top:3269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" fillcolor="#cfe2f3" strokecolor="#3d85c6">
                  <v:stroke joinstyle="round"/>
                  <v:textbox inset="2.53958mm,2.53958mm,2.53958mm,2.53958mm">
                    <w:txbxContent>
                      <w:p w:rsidR="00A11B73" w:rsidRDefault="00A11B73">
                        <w:pPr>
                          <w:spacing w:line="240" w:lineRule="auto"/>
                        </w:pPr>
                      </w:p>
                    </w:txbxContent>
                  </v:textbox>
                </v:rect>
                <v:rect id="Shape 114" o:spid="_x0000_s1158" style="position:absolute;left:37153;top:3583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15" o:spid="_x0000_s1159" style="position:absolute;left:40678;top:754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" fillcolor="#cfe2f3" strokecolor="#3d85c6">
                  <v:stroke joinstyle="round"/>
                  <v:textbox inset="2.53958mm,2.53958mm,2.53958mm,2.53958mm">
                    <w:txbxContent>
                      <w:p w:rsidR="00A11B73" w:rsidRDefault="00A11B73">
                        <w:pPr>
                          <w:spacing w:line="240" w:lineRule="auto"/>
                        </w:pPr>
                      </w:p>
                    </w:txbxContent>
                  </v:textbox>
                </v:rect>
                <v:rect id="Shape 116" o:spid="_x0000_s1160" style="position:absolute;left:40678;top:1068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17" o:spid="_x0000_s1161" style="position:absolute;left:40678;top:1383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18" o:spid="_x0000_s1162" style="position:absolute;left:40678;top:1697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19" o:spid="_x0000_s1163" style="position:absolute;left:40678;top:2011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20" o:spid="_x0000_s1164" style="position:absolute;left:40678;top:23262;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21" o:spid="_x0000_s1165" style="position:absolute;left:40678;top:26406;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22" o:spid="_x0000_s1166" style="position:absolute;left:40678;top:29550;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23" o:spid="_x0000_s1167" style="position:absolute;left:40678;top:32694;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" fillcolor="#cfe2f3" strokecolor="#3d85c6">
                  <v:stroke joinstyle="round"/>
                  <v:textbox inset="2.53958mm,2.53958mm,2.53958mm,2.53958mm">
                    <w:txbxContent>
                      <w:p w:rsidR="00A11B73" w:rsidRDefault="00A11B73">
                        <w:pPr>
                          <w:spacing w:line="240" w:lineRule="auto"/>
                        </w:pPr>
                      </w:p>
                    </w:txbxContent>
                  </v:textbox>
                </v:rect>
                <v:rect id="Shape 124" o:spid="_x0000_s1168" style="position:absolute;left:40678;top:35838;width:35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" fillcolor="#cfe2f3" strokecolor="#3d85c6">
                  <v:stroke joinstyle="round"/>
                  <v:textbox inset="2.53958mm,2.53958mm,2.53958mm,2.53958mm">
                    <w:txbxContent>
                      <w:p w:rsidR="00A11B73" w:rsidRDefault="00A11B73">
                        <w:pPr>
                          <w:spacing w:line="240" w:lineRule="auto"/>
                        </w:pPr>
                      </w:p>
                    </w:txbxContent>
                  </v:textbox>
                </v:rect>
                <v:rect id="Shape 125" o:spid="_x0000_s1169" style="position:absolute;left:47728;top:7542;width:5340;height:4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" fillcolor="#cfe2f3">
                  <v:stroke joinstyle="round"/>
                  <v:textbox inset="2.53958mm,2.53958mm,2.53958mm,2.53958mm">
                    <w:txbxContent>
                      <w:p w:rsidR="00A11B73" w:rsidRDefault="00A11B73">
                        <w:pPr>
                          <w:spacing w:line="240" w:lineRule="auto"/>
                        </w:pPr>
                      </w:p>
                    </w:txbxContent>
                  </v:textbox>
                </v:rect>
                <v:rect id="Shape 126" o:spid="_x0000_s1170" style="position:absolute;left:47728;top:18501;width:5340;height:4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" fillcolor="#cfe2f3">
                  <v:stroke joinstyle="round"/>
                  <v:textbox inset="2.53958mm,2.53958mm,2.53958mm,2.53958mm">
                    <w:txbxContent>
                      <w:p w:rsidR="00A11B73" w:rsidRDefault="00A11B73">
                        <w:pPr>
                          <w:spacing w:line="240" w:lineRule="auto"/>
                        </w:pPr>
                      </w:p>
                    </w:txbxContent>
                  </v:textbox>
                </v:rect>
                <v:shape id="直接箭头连接符 132" o:spid="_x0000_s1171" type="#_x0000_t32" style="position:absolute;left:50398;top:12303;width:0;height:6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">
                  <v:stroke startarrowwidth="wide" startarrowlength="long" endarrow="block" endarrowwidth="wide" endarrowlength="long"/>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Shape 128" o:spid="_x0000_s1172" type="#_x0000_t65" style="position:absolute;left:48826;top:8350;width:314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" adj="18000" fillcolor="#f1c232">
                  <v:textbox inset="2.53958mm,2.53958mm,2.53958mm,2.53958mm">
                    <w:txbxContent>
                      <w:p w:rsidR="00A11B73" w:rsidRDefault="00A11B73">
                        <w:pPr>
                          <w:spacing w:line="240" w:lineRule="auto"/>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73" type="#_x0000_t114" style="position:absolute;left:48748;top:18810;width:3300;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" fillcolor="#f1c232">
                  <v:stroke joinstyle="round"/>
                  <v:textbox inset="2.53958mm,2.53958mm,2.53958mm,2.53958mm">
                    <w:txbxContent>
                      <w:p w:rsidR="00A11B73" w:rsidRDefault="00A11B73">
                        <w:pPr>
                          <w:spacing w:line="240" w:lineRule="auto"/>
                        </w:pPr>
                      </w:p>
                    </w:txbxContent>
                  </v:textbox>
                </v:shape>
                <v:shape id="_x0000_s1174" type="#_x0000_t114" style="position:absolute;left:48748;top:21045;width:3300;height:19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" fillcolor="#f1c232">
                  <v:stroke joinstyle="round"/>
                  <v:textbox inset="2.53958mm,2.53958mm,2.53958mm,2.53958mm">
                    <w:txbxContent>
                      <w:p w:rsidR="00A11B73" w:rsidRDefault="00A11B73">
                        <w:pPr>
                          <w:spacing w:line="240" w:lineRule="auto"/>
                        </w:pPr>
                      </w:p>
                    </w:txbxContent>
                  </v:textbox>
                </v:shape>
                <v:shape id="Shape 131" o:spid="_x0000_s1175" type="#_x0000_t65" style="position:absolute;left:16509;top:7968;width:2289;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" adj="18000" fillcolor="#f1c232">
                  <v:textbox inset="2.53958mm,2.53958mm,2.53958mm,2.53958mm">
                    <w:txbxContent>
                      <w:p w:rsidR="00A11B73" w:rsidRDefault="00A11B73">
                        <w:pPr>
                          <w:spacing w:line="240" w:lineRule="auto"/>
                        </w:pPr>
                      </w:p>
                    </w:txbxContent>
                  </v:textbox>
                </v:shape>
                <v:shape id="Shape 132" o:spid="_x0000_s1176" type="#_x0000_t65" style="position:absolute;left:30721;top:20521;width:2289;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" adj="18000" fillcolor="#f1c232">
                  <v:textbox inset="2.53958mm,2.53958mm,2.53958mm,2.53958mm">
                    <w:txbxContent>
                      <w:p w:rsidR="00A11B73" w:rsidRDefault="00A11B73">
                        <w:pPr>
                          <w:spacing w:line="240" w:lineRule="auto"/>
                        </w:pPr>
                      </w:p>
                    </w:txbxContent>
                  </v:textbox>
                </v:shape>
                <v:shape id="Shape 133" o:spid="_x0000_s1177" type="#_x0000_t65" style="position:absolute;left:16621;top:29953;width:2289;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" adj="18000" fillcolor="#f1c232">
                  <v:textbox inset="2.53958mm,2.53958mm,2.53958mm,2.53958mm">
                    <w:txbxContent>
                      <w:p w:rsidR="00A11B73" w:rsidRDefault="00A11B73">
                        <w:pPr>
                          <w:spacing w:line="240" w:lineRule="auto"/>
                        </w:pPr>
                      </w:p>
                    </w:txbxContent>
                  </v:textbox>
                </v:shape>
                <v:shape id="Shape 134" o:spid="_x0000_s1178" type="#_x0000_t202" style="position:absolute;left:52811;top:6959;width:11907;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" filled="f" stroked="f">
                  <v:textbox inset="2.53958mm,2.53958mm,2.53958mm,2.53958mm">
                    <w:txbxContent>
                      <w:p w:rsidR="00A11B73" w:rsidRPr="005048A7" w:rsidRDefault="00A11B73" w:rsidP="005048A7">
                        <w:pPr>
                          <w:spacing w:line="240" w:lineRule="auto"/>
                          <w:jc w:val="center"/>
                          <w:rPr>
                            <w:sz w:val="20"/>
                            <w:szCs w:val="20"/>
                          </w:rPr>
                        </w:pPr>
                        <w:r w:rsidRPr="005048A7">
                          <w:rPr>
                            <w:sz w:val="20"/>
                            <w:szCs w:val="20"/>
                          </w:rPr>
                          <w:t>Before Click</w:t>
                        </w:r>
                      </w:p>
                      <w:p w:rsidR="00A11B73" w:rsidRPr="005048A7" w:rsidRDefault="00A11B73" w:rsidP="005048A7">
                        <w:pPr>
                          <w:spacing w:line="240" w:lineRule="auto"/>
                          <w:jc w:val="center"/>
                          <w:rPr>
                            <w:rFonts w:hint="eastAsia"/>
                            <w:sz w:val="20"/>
                            <w:szCs w:val="20"/>
                          </w:rPr>
                        </w:pPr>
                        <w:r w:rsidRPr="005048A7">
                          <w:rPr>
                            <w:sz w:val="20"/>
                            <w:szCs w:val="20"/>
                          </w:rPr>
                          <w:t>(paper)</w:t>
                        </w:r>
                      </w:p>
                    </w:txbxContent>
                  </v:textbox>
                </v:shape>
                <v:shape id="Shape 135" o:spid="_x0000_s1179" type="#_x0000_t202" style="position:absolute;left:53598;top:17121;width:11907;height:8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" filled="f" stroked="f">
                  <v:textbox inset="2.53958mm,2.53958mm,2.53958mm,2.53958mm">
                    <w:txbxContent>
                      <w:p w:rsidR="00A11B73" w:rsidRPr="005048A7" w:rsidRDefault="00A11B73" w:rsidP="005048A7">
                        <w:pPr>
                          <w:spacing w:line="240" w:lineRule="auto"/>
                          <w:jc w:val="center"/>
                          <w:rPr>
                            <w:sz w:val="20"/>
                            <w:szCs w:val="20"/>
                          </w:rPr>
                        </w:pPr>
                        <w:r w:rsidRPr="005048A7">
                          <w:rPr>
                            <w:sz w:val="20"/>
                            <w:szCs w:val="20"/>
                          </w:rPr>
                          <w:t>After Click</w:t>
                        </w:r>
                      </w:p>
                      <w:p w:rsidR="00A11B73" w:rsidRPr="005048A7" w:rsidRDefault="00A11B73" w:rsidP="005048A7">
                        <w:pPr>
                          <w:spacing w:line="240" w:lineRule="auto"/>
                          <w:jc w:val="center"/>
                          <w:rPr>
                            <w:sz w:val="20"/>
                            <w:szCs w:val="20"/>
                          </w:rPr>
                        </w:pPr>
                        <w:r w:rsidRPr="005048A7">
                          <w:rPr>
                            <w:sz w:val="20"/>
                            <w:szCs w:val="20"/>
                          </w:rPr>
                          <w:t>(</w:t>
                        </w:r>
                        <w:r>
                          <w:rPr>
                            <w:sz w:val="20"/>
                            <w:szCs w:val="20"/>
                          </w:rPr>
                          <w:t>broken paper/waste</w:t>
                        </w:r>
                        <w:r w:rsidRPr="005048A7">
                          <w:rPr>
                            <w:sz w:val="20"/>
                            <w:szCs w:val="20"/>
                          </w:rPr>
                          <w:t>)</w:t>
                        </w:r>
                      </w:p>
                      <w:p w:rsidR="00A11B73" w:rsidRPr="005048A7" w:rsidRDefault="00A11B73">
                        <w:pPr>
                          <w:spacing w:line="240" w:lineRule="auto"/>
                          <w:rPr>
                            <w:sz w:val="20"/>
                            <w:szCs w:val="20"/>
                          </w:rPr>
                        </w:pPr>
                      </w:p>
                    </w:txbxContent>
                  </v:textbox>
                </v:shape>
                <v:shape id="Shape 136" o:spid="_x0000_s1180" type="#_x0000_t202" style="position:absolute;left:34383;top:2939;width:9822;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" fillcolor="#fff2cc" stroked="f">
                  <v:textbox inset="2.53958mm,2.53958mm,2.53958mm,2.53958mm">
                    <w:txbxContent>
                      <w:p w:rsidR="00A11B73" w:rsidRPr="001417CC" w:rsidRDefault="00A11B73">
                        <w:pPr>
                          <w:spacing w:line="240" w:lineRule="auto"/>
                          <w:rPr>
                            <w:sz w:val="24"/>
                            <w:szCs w:val="24"/>
                          </w:rPr>
                        </w:pPr>
                        <w:r w:rsidRPr="001417CC">
                          <w:rPr>
                            <w:color w:val="CC0000"/>
                            <w:sz w:val="24"/>
                            <w:szCs w:val="24"/>
                          </w:rPr>
                          <w:t>Score:30</w:t>
                        </w:r>
                      </w:p>
                    </w:txbxContent>
                  </v:textbox>
                </v:shape>
                <v:shape id="Shape 137" o:spid="_x0000_s1181" type="#_x0000_t202" style="position:absolute;left:8953;top:2939;width:11907;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" fillcolor="#ffe599" stroked="f">
                  <v:textbox inset="2.53958mm,2.53958mm,2.53958mm,2.53958mm">
                    <w:txbxContent>
                      <w:p w:rsidR="00A11B73" w:rsidRPr="001417CC" w:rsidRDefault="00A11B73">
                        <w:pPr>
                          <w:spacing w:line="240" w:lineRule="auto"/>
                          <w:rPr>
                            <w:sz w:val="24"/>
                            <w:szCs w:val="24"/>
                          </w:rPr>
                        </w:pPr>
                        <w:r w:rsidRPr="001417CC">
                          <w:rPr>
                            <w:sz w:val="24"/>
                            <w:szCs w:val="24"/>
                          </w:rPr>
                          <w:t>Time:59</w:t>
                        </w:r>
                      </w:p>
                    </w:txbxContent>
                  </v:textbox>
                </v:shape>
                <w10:anchorlock/>
              </v:group>
            </w:pict>
          </mc:Fallback>
        </mc:AlternateContent>
      </w:r>
    </w:p>
    <w:p w14:paraId="4E9CFF0A" w14:textId="77777777" w:rsidR="00911CD7" w:rsidRDefault="006D63DF">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shd w:val="clear" w:color="auto" w:fill="F9F9F9"/>
        </w:rPr>
        <w:tab/>
      </w:r>
      <w:r>
        <w:rPr>
          <w:rFonts w:ascii="Times New Roman" w:eastAsia="Times New Roman" w:hAnsi="Times New Roman" w:cs="Times New Roman"/>
          <w:sz w:val="24"/>
          <w:szCs w:val="24"/>
          <w:shd w:val="clear" w:color="auto" w:fill="F9F9F9"/>
        </w:rPr>
        <w:tab/>
      </w:r>
      <w:r>
        <w:rPr>
          <w:rFonts w:ascii="Times New Roman" w:eastAsia="Times New Roman" w:hAnsi="Times New Roman" w:cs="Times New Roman"/>
          <w:sz w:val="24"/>
          <w:szCs w:val="24"/>
          <w:shd w:val="clear" w:color="auto" w:fill="F9F9F9"/>
        </w:rPr>
        <w:tab/>
      </w:r>
      <w:r>
        <w:rPr>
          <w:rFonts w:ascii="Times New Roman" w:eastAsia="Times New Roman" w:hAnsi="Times New Roman" w:cs="Times New Roman"/>
          <w:sz w:val="24"/>
          <w:szCs w:val="24"/>
          <w:shd w:val="clear" w:color="auto" w:fill="F9F9F9"/>
        </w:rPr>
        <w:tab/>
      </w:r>
      <w:r>
        <w:rPr>
          <w:rFonts w:ascii="Times New Roman" w:eastAsia="Times New Roman" w:hAnsi="Times New Roman" w:cs="Times New Roman"/>
          <w:sz w:val="20"/>
          <w:szCs w:val="20"/>
        </w:rPr>
        <w:t xml:space="preserve"> Figure4: 1st game</w:t>
      </w:r>
    </w:p>
    <w:p w14:paraId="77F10430" w14:textId="77777777" w:rsidR="004C7613" w:rsidRDefault="004C7613">
      <w:pPr>
        <w:widowControl w:val="0"/>
        <w:spacing w:line="240" w:lineRule="auto"/>
        <w:rPr>
          <w:rFonts w:ascii="Times New Roman" w:eastAsia="Times New Roman" w:hAnsi="Times New Roman" w:cs="Times New Roman"/>
          <w:sz w:val="20"/>
          <w:szCs w:val="20"/>
        </w:rPr>
      </w:pPr>
    </w:p>
    <w:p w14:paraId="743A924E" w14:textId="77777777" w:rsidR="007263BF" w:rsidRPr="007263BF" w:rsidRDefault="007263BF" w:rsidP="004C7613">
      <w:pPr>
        <w:pStyle w:val="a5"/>
        <w:widowControl w:val="0"/>
        <w:numPr>
          <w:ilvl w:val="0"/>
          <w:numId w:val="15"/>
        </w:numPr>
        <w:spacing w:line="240" w:lineRule="auto"/>
        <w:rPr>
          <w:rFonts w:ascii="Times New Roman" w:eastAsia="Times New Roman" w:hAnsi="Times New Roman" w:cs="Times New Roman"/>
          <w:sz w:val="24"/>
          <w:szCs w:val="24"/>
          <w:shd w:val="clear" w:color="auto" w:fill="F9F9F9"/>
        </w:rPr>
      </w:pPr>
      <w:r w:rsidRPr="007263BF">
        <w:rPr>
          <w:rFonts w:ascii="Times New Roman" w:eastAsia="Times New Roman" w:hAnsi="Times New Roman" w:cs="Times New Roman" w:hint="eastAsia"/>
          <w:sz w:val="24"/>
          <w:szCs w:val="24"/>
          <w:shd w:val="clear" w:color="auto" w:fill="F9F9F9"/>
        </w:rPr>
        <w:t>Commodity</w:t>
      </w:r>
      <w:r>
        <w:rPr>
          <w:rFonts w:ascii="Times New Roman" w:eastAsia="Times New Roman" w:hAnsi="Times New Roman" w:cs="Times New Roman"/>
          <w:sz w:val="24"/>
          <w:szCs w:val="24"/>
          <w:shd w:val="clear" w:color="auto" w:fill="F9F9F9"/>
        </w:rPr>
        <w:t xml:space="preserve"> icons</w:t>
      </w:r>
      <w:r w:rsidRPr="007263BF">
        <w:rPr>
          <w:rFonts w:ascii="宋体" w:eastAsia="宋体" w:hAnsi="宋体" w:cs="宋体" w:hint="eastAsia"/>
          <w:sz w:val="24"/>
          <w:szCs w:val="24"/>
          <w:shd w:val="clear" w:color="auto" w:fill="F9F9F9"/>
        </w:rPr>
        <w:t>,</w:t>
      </w:r>
      <w:r>
        <w:rPr>
          <w:rFonts w:ascii="宋体" w:eastAsia="宋体" w:hAnsi="宋体" w:cs="宋体"/>
          <w:sz w:val="24"/>
          <w:szCs w:val="24"/>
          <w:shd w:val="clear" w:color="auto" w:fill="F9F9F9"/>
        </w:rPr>
        <w:t xml:space="preserve"> </w:t>
      </w:r>
      <w:r w:rsidRPr="007263BF">
        <w:rPr>
          <w:rFonts w:ascii="Times New Roman" w:eastAsia="Times New Roman" w:hAnsi="Times New Roman" w:cs="Times New Roman" w:hint="eastAsia"/>
          <w:sz w:val="24"/>
          <w:szCs w:val="24"/>
          <w:shd w:val="clear" w:color="auto" w:fill="F9F9F9"/>
        </w:rPr>
        <w:t>such as paper, cans</w:t>
      </w:r>
      <w:r w:rsidRPr="007263BF">
        <w:rPr>
          <w:rFonts w:ascii="Times New Roman" w:eastAsia="Times New Roman" w:hAnsi="Times New Roman" w:cs="Times New Roman"/>
          <w:sz w:val="24"/>
          <w:szCs w:val="24"/>
          <w:shd w:val="clear" w:color="auto" w:fill="F9F9F9"/>
        </w:rPr>
        <w:t>,</w:t>
      </w:r>
      <w:r w:rsidRPr="007263BF">
        <w:rPr>
          <w:rFonts w:ascii="Times New Roman" w:eastAsia="Times New Roman" w:hAnsi="Times New Roman" w:cs="Times New Roman" w:hint="eastAsia"/>
          <w:sz w:val="24"/>
          <w:szCs w:val="24"/>
          <w:shd w:val="clear" w:color="auto" w:fill="F9F9F9"/>
        </w:rPr>
        <w:t xml:space="preserve"> emerge</w:t>
      </w:r>
      <w:r w:rsidRPr="007263BF">
        <w:rPr>
          <w:rFonts w:ascii="Times New Roman" w:eastAsia="Times New Roman" w:hAnsi="Times New Roman" w:cs="Times New Roman"/>
          <w:sz w:val="24"/>
          <w:szCs w:val="24"/>
          <w:shd w:val="clear" w:color="auto" w:fill="F9F9F9"/>
        </w:rPr>
        <w:t>s</w:t>
      </w:r>
      <w:r w:rsidRPr="007263BF">
        <w:rPr>
          <w:rFonts w:ascii="Times New Roman" w:eastAsia="Times New Roman" w:hAnsi="Times New Roman" w:cs="Times New Roman" w:hint="eastAsia"/>
          <w:sz w:val="24"/>
          <w:szCs w:val="24"/>
          <w:shd w:val="clear" w:color="auto" w:fill="F9F9F9"/>
        </w:rPr>
        <w:t xml:space="preserve"> </w:t>
      </w:r>
      <w:r w:rsidRPr="007263BF">
        <w:rPr>
          <w:rFonts w:ascii="Times New Roman" w:eastAsia="Times New Roman" w:hAnsi="Times New Roman" w:cs="Times New Roman"/>
          <w:sz w:val="24"/>
          <w:szCs w:val="24"/>
          <w:shd w:val="clear" w:color="auto" w:fill="F9F9F9"/>
        </w:rPr>
        <w:t>randomly</w:t>
      </w:r>
      <w:r w:rsidRPr="007263BF">
        <w:rPr>
          <w:rFonts w:ascii="Times New Roman" w:eastAsia="Times New Roman" w:hAnsi="Times New Roman" w:cs="Times New Roman" w:hint="eastAsia"/>
          <w:sz w:val="24"/>
          <w:szCs w:val="24"/>
          <w:shd w:val="clear" w:color="auto" w:fill="F9F9F9"/>
        </w:rPr>
        <w:t xml:space="preserve"> </w:t>
      </w:r>
      <w:r w:rsidRPr="007263BF">
        <w:rPr>
          <w:rFonts w:ascii="Times New Roman" w:eastAsia="Times New Roman" w:hAnsi="Times New Roman" w:cs="Times New Roman"/>
          <w:sz w:val="24"/>
          <w:szCs w:val="24"/>
          <w:shd w:val="clear" w:color="auto" w:fill="F9F9F9"/>
        </w:rPr>
        <w:t xml:space="preserve">in square grid, and </w:t>
      </w:r>
      <w:r w:rsidR="00F53AE9">
        <w:rPr>
          <w:rFonts w:ascii="Times New Roman" w:eastAsia="Times New Roman" w:hAnsi="Times New Roman" w:cs="Times New Roman"/>
          <w:sz w:val="24"/>
          <w:szCs w:val="24"/>
          <w:shd w:val="clear" w:color="auto" w:fill="F9F9F9"/>
        </w:rPr>
        <w:t xml:space="preserve">they </w:t>
      </w:r>
      <w:r w:rsidRPr="007263BF">
        <w:rPr>
          <w:rFonts w:ascii="Times New Roman" w:eastAsia="Times New Roman" w:hAnsi="Times New Roman" w:cs="Times New Roman"/>
          <w:sz w:val="24"/>
          <w:szCs w:val="24"/>
          <w:shd w:val="clear" w:color="auto" w:fill="F9F9F9"/>
        </w:rPr>
        <w:t>would disappear in a very sho</w:t>
      </w:r>
      <w:r>
        <w:rPr>
          <w:rFonts w:ascii="Times New Roman" w:eastAsia="Times New Roman" w:hAnsi="Times New Roman" w:cs="Times New Roman"/>
          <w:sz w:val="24"/>
          <w:szCs w:val="24"/>
          <w:shd w:val="clear" w:color="auto" w:fill="F9F9F9"/>
        </w:rPr>
        <w:t>r</w:t>
      </w:r>
      <w:r w:rsidRPr="007263BF">
        <w:rPr>
          <w:rFonts w:ascii="Times New Roman" w:eastAsia="Times New Roman" w:hAnsi="Times New Roman" w:cs="Times New Roman"/>
          <w:sz w:val="24"/>
          <w:szCs w:val="24"/>
          <w:shd w:val="clear" w:color="auto" w:fill="F9F9F9"/>
        </w:rPr>
        <w:t>t time.</w:t>
      </w:r>
    </w:p>
    <w:p w14:paraId="060BB7B2" w14:textId="77777777" w:rsidR="00FF03FF" w:rsidRDefault="007263BF" w:rsidP="004C7613">
      <w:pPr>
        <w:pStyle w:val="a5"/>
        <w:widowControl w:val="0"/>
        <w:numPr>
          <w:ilvl w:val="0"/>
          <w:numId w:val="15"/>
        </w:numPr>
        <w:spacing w:line="240" w:lineRule="auto"/>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Students should click those icons</w:t>
      </w:r>
      <w:r w:rsidR="00F53AE9">
        <w:rPr>
          <w:rFonts w:ascii="Times New Roman" w:eastAsia="Times New Roman" w:hAnsi="Times New Roman" w:cs="Times New Roman"/>
          <w:sz w:val="24"/>
          <w:szCs w:val="24"/>
          <w:shd w:val="clear" w:color="auto" w:fill="F9F9F9"/>
        </w:rPr>
        <w:t xml:space="preserve"> to get score</w:t>
      </w:r>
      <w:r>
        <w:rPr>
          <w:rFonts w:ascii="Times New Roman" w:eastAsia="Times New Roman" w:hAnsi="Times New Roman" w:cs="Times New Roman"/>
          <w:sz w:val="24"/>
          <w:szCs w:val="24"/>
          <w:shd w:val="clear" w:color="auto" w:fill="F9F9F9"/>
        </w:rPr>
        <w:t>. When a c</w:t>
      </w:r>
      <w:r w:rsidRPr="007263BF">
        <w:rPr>
          <w:rFonts w:ascii="Times New Roman" w:eastAsia="Times New Roman" w:hAnsi="Times New Roman" w:cs="Times New Roman" w:hint="eastAsia"/>
          <w:sz w:val="24"/>
          <w:szCs w:val="24"/>
          <w:shd w:val="clear" w:color="auto" w:fill="F9F9F9"/>
        </w:rPr>
        <w:t>ommodity</w:t>
      </w:r>
      <w:r>
        <w:rPr>
          <w:rFonts w:ascii="Times New Roman" w:eastAsia="Times New Roman" w:hAnsi="Times New Roman" w:cs="Times New Roman"/>
          <w:sz w:val="24"/>
          <w:szCs w:val="24"/>
          <w:shd w:val="clear" w:color="auto" w:fill="F9F9F9"/>
        </w:rPr>
        <w:t xml:space="preserve"> icon is clicked, it would change into corresponding waste icon and then disappeared.</w:t>
      </w:r>
    </w:p>
    <w:p w14:paraId="0A92D6CC" w14:textId="77777777" w:rsidR="007263BF" w:rsidRDefault="00FF03FF" w:rsidP="004C7613">
      <w:pPr>
        <w:pStyle w:val="a5"/>
        <w:widowControl w:val="0"/>
        <w:numPr>
          <w:ilvl w:val="0"/>
          <w:numId w:val="15"/>
        </w:numPr>
        <w:spacing w:line="240" w:lineRule="auto"/>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The time of c</w:t>
      </w:r>
      <w:r w:rsidRPr="007263BF">
        <w:rPr>
          <w:rFonts w:ascii="Times New Roman" w:eastAsia="Times New Roman" w:hAnsi="Times New Roman" w:cs="Times New Roman" w:hint="eastAsia"/>
          <w:sz w:val="24"/>
          <w:szCs w:val="24"/>
          <w:shd w:val="clear" w:color="auto" w:fill="F9F9F9"/>
        </w:rPr>
        <w:t>ommodity</w:t>
      </w:r>
      <w:r>
        <w:rPr>
          <w:rFonts w:ascii="Times New Roman" w:eastAsia="Times New Roman" w:hAnsi="Times New Roman" w:cs="Times New Roman"/>
          <w:sz w:val="24"/>
          <w:szCs w:val="24"/>
          <w:shd w:val="clear" w:color="auto" w:fill="F9F9F9"/>
        </w:rPr>
        <w:t xml:space="preserve"> icon appearing would be shorter and shorter when the level of this game rises.</w:t>
      </w:r>
    </w:p>
    <w:p w14:paraId="3E470D40" w14:textId="77777777" w:rsidR="00F53AE9" w:rsidRDefault="00F53AE9" w:rsidP="004C7613">
      <w:pPr>
        <w:pStyle w:val="a5"/>
        <w:widowControl w:val="0"/>
        <w:numPr>
          <w:ilvl w:val="0"/>
          <w:numId w:val="15"/>
        </w:numPr>
        <w:spacing w:line="240" w:lineRule="auto"/>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lastRenderedPageBreak/>
        <w:t>When the total time is used up, the game is over.</w:t>
      </w:r>
    </w:p>
    <w:p w14:paraId="46D4327B" w14:textId="77777777" w:rsidR="00F53AE9" w:rsidRPr="007263BF" w:rsidRDefault="00F53AE9" w:rsidP="004C7613">
      <w:pPr>
        <w:pStyle w:val="a5"/>
        <w:widowControl w:val="0"/>
        <w:numPr>
          <w:ilvl w:val="0"/>
          <w:numId w:val="15"/>
        </w:numPr>
        <w:spacing w:line="240" w:lineRule="auto"/>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If a student gets required score, then he can get into next game.</w:t>
      </w:r>
    </w:p>
    <w:p w14:paraId="55A1778B" w14:textId="77777777" w:rsidR="00F311F2" w:rsidRDefault="00F311F2">
      <w:pPr>
        <w:widowControl w:val="0"/>
        <w:spacing w:line="240" w:lineRule="auto"/>
      </w:pPr>
    </w:p>
    <w:p w14:paraId="2E73E7B0" w14:textId="77777777" w:rsidR="00911CD7" w:rsidRDefault="006D63DF">
      <w:pPr>
        <w:widowControl w:val="0"/>
        <w:spacing w:line="240" w:lineRule="auto"/>
      </w:pPr>
      <w:r>
        <w:rPr>
          <w:rFonts w:ascii="Times New Roman" w:eastAsia="Times New Roman" w:hAnsi="Times New Roman" w:cs="Times New Roman"/>
          <w:b/>
          <w:sz w:val="24"/>
          <w:szCs w:val="24"/>
          <w:shd w:val="clear" w:color="auto" w:fill="F9F9F9"/>
        </w:rPr>
        <w:t>Second game:</w:t>
      </w:r>
      <w:r w:rsidR="003D4AA3">
        <w:rPr>
          <w:rFonts w:ascii="Times New Roman" w:eastAsia="Times New Roman" w:hAnsi="Times New Roman" w:cs="Times New Roman"/>
          <w:b/>
          <w:sz w:val="24"/>
          <w:szCs w:val="24"/>
          <w:shd w:val="clear" w:color="auto" w:fill="F9F9F9"/>
        </w:rPr>
        <w:t xml:space="preserve"> How to </w:t>
      </w:r>
      <w:r>
        <w:rPr>
          <w:rFonts w:ascii="Times New Roman" w:eastAsia="Times New Roman" w:hAnsi="Times New Roman" w:cs="Times New Roman"/>
          <w:b/>
          <w:sz w:val="24"/>
          <w:szCs w:val="24"/>
          <w:shd w:val="clear" w:color="auto" w:fill="F9F9F9"/>
        </w:rPr>
        <w:t>place these waste.</w:t>
      </w:r>
    </w:p>
    <w:p w14:paraId="2F8C1CC3" w14:textId="77777777" w:rsidR="00911CD7" w:rsidRDefault="006D63DF">
      <w:pPr>
        <w:widowControl w:val="0"/>
        <w:spacing w:line="240" w:lineRule="auto"/>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This game is to </w:t>
      </w:r>
      <w:r w:rsidR="00FF03FF">
        <w:rPr>
          <w:rFonts w:ascii="Times New Roman" w:eastAsia="Times New Roman" w:hAnsi="Times New Roman" w:cs="Times New Roman"/>
          <w:sz w:val="24"/>
          <w:szCs w:val="24"/>
          <w:shd w:val="clear" w:color="auto" w:fill="F9F9F9"/>
        </w:rPr>
        <w:t>let</w:t>
      </w:r>
      <w:r>
        <w:rPr>
          <w:rFonts w:ascii="Times New Roman" w:eastAsia="Times New Roman" w:hAnsi="Times New Roman" w:cs="Times New Roman"/>
          <w:sz w:val="24"/>
          <w:szCs w:val="24"/>
          <w:shd w:val="clear" w:color="auto" w:fill="F9F9F9"/>
        </w:rPr>
        <w:t xml:space="preserve"> students</w:t>
      </w:r>
      <w:r w:rsidR="005048A7">
        <w:rPr>
          <w:rFonts w:ascii="Times New Roman" w:eastAsia="Times New Roman" w:hAnsi="Times New Roman" w:cs="Times New Roman"/>
          <w:sz w:val="24"/>
          <w:szCs w:val="24"/>
          <w:shd w:val="clear" w:color="auto" w:fill="F9F9F9"/>
        </w:rPr>
        <w:t xml:space="preserve"> to know </w:t>
      </w:r>
      <w:r w:rsidR="00483A10" w:rsidRPr="00483A10">
        <w:rPr>
          <w:rFonts w:ascii="Times New Roman" w:eastAsia="Times New Roman" w:hAnsi="Times New Roman" w:cs="Times New Roman" w:hint="eastAsia"/>
          <w:sz w:val="24"/>
          <w:szCs w:val="24"/>
          <w:shd w:val="clear" w:color="auto" w:fill="F9F9F9"/>
        </w:rPr>
        <w:t>that</w:t>
      </w:r>
      <w:r w:rsidR="00483A10">
        <w:rPr>
          <w:rFonts w:ascii="Times New Roman" w:eastAsia="Times New Roman" w:hAnsi="Times New Roman" w:cs="Times New Roman"/>
          <w:sz w:val="24"/>
          <w:szCs w:val="24"/>
          <w:shd w:val="clear" w:color="auto" w:fill="F9F9F9"/>
        </w:rPr>
        <w:t xml:space="preserve"> </w:t>
      </w:r>
      <w:r w:rsidR="00FF03FF">
        <w:rPr>
          <w:rFonts w:ascii="Times New Roman" w:eastAsia="Times New Roman" w:hAnsi="Times New Roman" w:cs="Times New Roman"/>
          <w:sz w:val="24"/>
          <w:szCs w:val="24"/>
          <w:shd w:val="clear" w:color="auto" w:fill="F9F9F9"/>
        </w:rPr>
        <w:t xml:space="preserve">daily waste </w:t>
      </w:r>
      <w:r w:rsidR="00483A10" w:rsidRPr="00483A10">
        <w:rPr>
          <w:rFonts w:ascii="Times New Roman" w:eastAsia="Times New Roman" w:hAnsi="Times New Roman" w:cs="Times New Roman" w:hint="eastAsia"/>
          <w:sz w:val="24"/>
          <w:szCs w:val="24"/>
          <w:shd w:val="clear" w:color="auto" w:fill="F9F9F9"/>
        </w:rPr>
        <w:t>is</w:t>
      </w:r>
      <w:r w:rsidR="00483A10">
        <w:rPr>
          <w:rFonts w:ascii="Times New Roman" w:eastAsia="Times New Roman" w:hAnsi="Times New Roman" w:cs="Times New Roman"/>
          <w:sz w:val="24"/>
          <w:szCs w:val="24"/>
          <w:shd w:val="clear" w:color="auto" w:fill="F9F9F9"/>
        </w:rPr>
        <w:t xml:space="preserve"> becoming</w:t>
      </w:r>
      <w:r w:rsidR="006228F2">
        <w:rPr>
          <w:rFonts w:ascii="Times New Roman" w:eastAsia="Times New Roman" w:hAnsi="Times New Roman" w:cs="Times New Roman"/>
          <w:sz w:val="24"/>
          <w:szCs w:val="24"/>
          <w:shd w:val="clear" w:color="auto" w:fill="F9F9F9"/>
        </w:rPr>
        <w:t xml:space="preserve"> more and more. If we do not address this problem, the pollution </w:t>
      </w:r>
      <w:r w:rsidR="005048A7">
        <w:rPr>
          <w:rFonts w:ascii="Times New Roman" w:eastAsia="Times New Roman" w:hAnsi="Times New Roman" w:cs="Times New Roman"/>
          <w:sz w:val="24"/>
          <w:szCs w:val="24"/>
          <w:shd w:val="clear" w:color="auto" w:fill="F9F9F9"/>
        </w:rPr>
        <w:t xml:space="preserve">would be </w:t>
      </w:r>
      <w:r w:rsidR="006228F2">
        <w:rPr>
          <w:rFonts w:ascii="Times New Roman" w:eastAsia="Times New Roman" w:hAnsi="Times New Roman" w:cs="Times New Roman"/>
          <w:sz w:val="24"/>
          <w:szCs w:val="24"/>
          <w:shd w:val="clear" w:color="auto" w:fill="F9F9F9"/>
        </w:rPr>
        <w:t xml:space="preserve">quite serious and the storage space would also be used up. </w:t>
      </w:r>
    </w:p>
    <w:p w14:paraId="2D3825CE" w14:textId="77777777" w:rsidR="005048A7" w:rsidRDefault="005048A7">
      <w:pPr>
        <w:widowControl w:val="0"/>
        <w:spacing w:line="240" w:lineRule="auto"/>
      </w:pPr>
    </w:p>
    <w:p w14:paraId="5E0F15D1" w14:textId="77777777" w:rsidR="00483A10" w:rsidRDefault="006D63DF" w:rsidP="00483A10">
      <w:pPr>
        <w:widowControl w:val="0"/>
        <w:spacing w:line="240" w:lineRule="auto"/>
        <w:jc w:val="center"/>
        <w:rPr>
          <w:rFonts w:ascii="Times New Roman" w:eastAsia="Times New Roman" w:hAnsi="Times New Roman" w:cs="Times New Roman"/>
          <w:sz w:val="20"/>
          <w:szCs w:val="20"/>
        </w:rPr>
      </w:pPr>
      <w:r>
        <w:rPr>
          <w:noProof/>
        </w:rPr>
        <mc:AlternateContent>
          <mc:Choice Requires="wpg">
            <w:drawing>
              <wp:inline distT="114300" distB="114300" distL="114300" distR="114300" wp14:anchorId="172C4A9F" wp14:editId="19377DD8">
                <wp:extent cx="3617844" cy="2567830"/>
                <wp:effectExtent l="0" t="0" r="1905" b="23495"/>
                <wp:docPr id="154" name="组合 154"/>
                <wp:cNvGraphicFramePr/>
                <a:graphic xmlns:a="http://schemas.openxmlformats.org/drawingml/2006/main">
                  <a:graphicData uri="http://schemas.microsoft.com/office/word/2010/wordprocessingGroup">
                    <wpg:wgp>
                      <wpg:cNvGrpSpPr/>
                      <wpg:grpSpPr>
                        <a:xfrm>
                          <a:off x="0" y="0"/>
                          <a:ext cx="3617844" cy="2567830"/>
                          <a:chOff x="735200" y="-110786"/>
                          <a:chExt cx="5939911" cy="4943857"/>
                        </a:xfrm>
                      </wpg:grpSpPr>
                      <wps:wsp>
                        <wps:cNvPr id="177" name="Shape 177"/>
                        <wps:cNvSpPr/>
                        <wps:spPr>
                          <a:xfrm>
                            <a:off x="2182052" y="611295"/>
                            <a:ext cx="337200" cy="399300"/>
                          </a:xfrm>
                          <a:prstGeom prst="rect">
                            <a:avLst/>
                          </a:prstGeom>
                          <a:solidFill>
                            <a:srgbClr val="CFE2F3"/>
                          </a:solidFill>
                          <a:ln>
                            <a:noFill/>
                          </a:ln>
                        </wps:spPr>
                        <wps:txbx>
                          <w:txbxContent>
                            <w:p w14:paraId="2B892D07" w14:textId="77777777" w:rsidR="00A11B73" w:rsidRDefault="00A11B73">
                              <w:pPr>
                                <w:spacing w:line="240" w:lineRule="auto"/>
                              </w:pPr>
                            </w:p>
                          </w:txbxContent>
                        </wps:txbx>
                        <wps:bodyPr lIns="91425" tIns="91425" rIns="91425" bIns="91425" anchor="ctr" anchorCtr="0"/>
                      </wps:wsp>
                      <wps:wsp>
                        <wps:cNvPr id="178" name="Shape 178"/>
                        <wps:cNvSpPr/>
                        <wps:spPr>
                          <a:xfrm>
                            <a:off x="2230602" y="661956"/>
                            <a:ext cx="223506" cy="149039"/>
                          </a:xfrm>
                          <a:prstGeom prst="flowChartDocument">
                            <a:avLst/>
                          </a:prstGeom>
                          <a:solidFill>
                            <a:srgbClr val="E69138"/>
                          </a:solidFill>
                          <a:ln>
                            <a:noFill/>
                          </a:ln>
                        </wps:spPr>
                        <wps:txbx>
                          <w:txbxContent>
                            <w:p w14:paraId="06AF6A7C" w14:textId="77777777" w:rsidR="00A11B73" w:rsidRDefault="00A11B73">
                              <w:pPr>
                                <w:spacing w:line="240" w:lineRule="auto"/>
                              </w:pPr>
                            </w:p>
                          </w:txbxContent>
                        </wps:txbx>
                        <wps:bodyPr lIns="91425" tIns="91425" rIns="91425" bIns="91425" anchor="ctr" anchorCtr="0"/>
                      </wps:wsp>
                      <wps:wsp>
                        <wps:cNvPr id="179" name="Shape 179"/>
                        <wps:cNvSpPr/>
                        <wps:spPr>
                          <a:xfrm rot="10800000">
                            <a:off x="2230609" y="810944"/>
                            <a:ext cx="223506" cy="149039"/>
                          </a:xfrm>
                          <a:prstGeom prst="flowChartDocument">
                            <a:avLst/>
                          </a:prstGeom>
                          <a:solidFill>
                            <a:srgbClr val="E69138"/>
                          </a:solidFill>
                          <a:ln>
                            <a:noFill/>
                          </a:ln>
                        </wps:spPr>
                        <wps:txbx>
                          <w:txbxContent>
                            <w:p w14:paraId="71FEFEC7" w14:textId="77777777" w:rsidR="00A11B73" w:rsidRDefault="00A11B73">
                              <w:pPr>
                                <w:spacing w:line="240" w:lineRule="auto"/>
                              </w:pPr>
                            </w:p>
                          </w:txbxContent>
                        </wps:txbx>
                        <wps:bodyPr lIns="91425" tIns="91425" rIns="91425" bIns="91425" anchor="ctr" anchorCtr="0"/>
                      </wps:wsp>
                      <wps:wsp>
                        <wps:cNvPr id="180" name="Shape 180"/>
                        <wps:cNvSpPr/>
                        <wps:spPr>
                          <a:xfrm>
                            <a:off x="2810184" y="961408"/>
                            <a:ext cx="337200" cy="399300"/>
                          </a:xfrm>
                          <a:prstGeom prst="rect">
                            <a:avLst/>
                          </a:prstGeom>
                          <a:solidFill>
                            <a:srgbClr val="CFE2F3"/>
                          </a:solidFill>
                          <a:ln>
                            <a:noFill/>
                          </a:ln>
                        </wps:spPr>
                        <wps:txbx>
                          <w:txbxContent>
                            <w:p w14:paraId="19CF0F4D" w14:textId="77777777" w:rsidR="00A11B73" w:rsidRDefault="00A11B73">
                              <w:pPr>
                                <w:spacing w:line="240" w:lineRule="auto"/>
                              </w:pPr>
                            </w:p>
                          </w:txbxContent>
                        </wps:txbx>
                        <wps:bodyPr lIns="91425" tIns="91425" rIns="91425" bIns="91425" anchor="ctr" anchorCtr="0"/>
                      </wps:wsp>
                      <wps:wsp>
                        <wps:cNvPr id="181" name="Shape 181"/>
                        <wps:cNvSpPr/>
                        <wps:spPr>
                          <a:xfrm rot="10800000">
                            <a:off x="2858741" y="1161057"/>
                            <a:ext cx="223506" cy="149039"/>
                          </a:xfrm>
                          <a:prstGeom prst="flowChartDocument">
                            <a:avLst/>
                          </a:prstGeom>
                          <a:solidFill>
                            <a:srgbClr val="E69138"/>
                          </a:solidFill>
                          <a:ln>
                            <a:noFill/>
                          </a:ln>
                        </wps:spPr>
                        <wps:txbx>
                          <w:txbxContent>
                            <w:p w14:paraId="5EBF9C06" w14:textId="77777777" w:rsidR="00A11B73" w:rsidRDefault="00A11B73">
                              <w:pPr>
                                <w:spacing w:line="240" w:lineRule="auto"/>
                              </w:pPr>
                            </w:p>
                          </w:txbxContent>
                        </wps:txbx>
                        <wps:bodyPr lIns="91425" tIns="91425" rIns="91425" bIns="91425" anchor="ctr" anchorCtr="0"/>
                      </wps:wsp>
                      <wps:wsp>
                        <wps:cNvPr id="182" name="Shape 182"/>
                        <wps:cNvSpPr/>
                        <wps:spPr>
                          <a:xfrm>
                            <a:off x="1487170" y="1110392"/>
                            <a:ext cx="337200" cy="399300"/>
                          </a:xfrm>
                          <a:prstGeom prst="rect">
                            <a:avLst/>
                          </a:prstGeom>
                          <a:solidFill>
                            <a:srgbClr val="CFE2F3"/>
                          </a:solidFill>
                          <a:ln>
                            <a:noFill/>
                          </a:ln>
                        </wps:spPr>
                        <wps:txbx>
                          <w:txbxContent>
                            <w:p w14:paraId="3CCCF814" w14:textId="77777777" w:rsidR="00A11B73" w:rsidRDefault="00A11B73">
                              <w:pPr>
                                <w:spacing w:line="240" w:lineRule="auto"/>
                              </w:pPr>
                            </w:p>
                          </w:txbxContent>
                        </wps:txbx>
                        <wps:bodyPr lIns="91425" tIns="91425" rIns="91425" bIns="91425" anchor="ctr" anchorCtr="0"/>
                      </wps:wsp>
                      <wps:wsp>
                        <wps:cNvPr id="183" name="Shape 183"/>
                        <wps:cNvSpPr/>
                        <wps:spPr>
                          <a:xfrm>
                            <a:off x="1535719" y="1161052"/>
                            <a:ext cx="223505" cy="149039"/>
                          </a:xfrm>
                          <a:prstGeom prst="flowChartDocument">
                            <a:avLst/>
                          </a:prstGeom>
                          <a:solidFill>
                            <a:srgbClr val="E69138"/>
                          </a:solidFill>
                          <a:ln>
                            <a:noFill/>
                          </a:ln>
                        </wps:spPr>
                        <wps:txbx>
                          <w:txbxContent>
                            <w:p w14:paraId="5FE7834F" w14:textId="77777777" w:rsidR="00A11B73" w:rsidRDefault="00A11B73">
                              <w:pPr>
                                <w:spacing w:line="240" w:lineRule="auto"/>
                              </w:pPr>
                            </w:p>
                          </w:txbxContent>
                        </wps:txbx>
                        <wps:bodyPr lIns="91425" tIns="91425" rIns="91425" bIns="91425" anchor="ctr" anchorCtr="0"/>
                      </wps:wsp>
                      <wps:wsp>
                        <wps:cNvPr id="184" name="Shape 184"/>
                        <wps:cNvSpPr/>
                        <wps:spPr>
                          <a:xfrm rot="10800000">
                            <a:off x="1535727" y="1310040"/>
                            <a:ext cx="223505" cy="149039"/>
                          </a:xfrm>
                          <a:prstGeom prst="flowChartDocument">
                            <a:avLst/>
                          </a:prstGeom>
                          <a:solidFill>
                            <a:srgbClr val="E69138"/>
                          </a:solidFill>
                          <a:ln>
                            <a:noFill/>
                          </a:ln>
                        </wps:spPr>
                        <wps:txbx>
                          <w:txbxContent>
                            <w:p w14:paraId="163CE233" w14:textId="77777777" w:rsidR="00A11B73" w:rsidRDefault="00A11B73">
                              <w:pPr>
                                <w:spacing w:line="240" w:lineRule="auto"/>
                              </w:pPr>
                            </w:p>
                          </w:txbxContent>
                        </wps:txbx>
                        <wps:bodyPr lIns="91425" tIns="91425" rIns="91425" bIns="91425" anchor="ctr" anchorCtr="0"/>
                      </wps:wsp>
                      <wps:wsp>
                        <wps:cNvPr id="185" name="Shape 185"/>
                        <wps:cNvSpPr/>
                        <wps:spPr>
                          <a:xfrm>
                            <a:off x="2148684" y="1333899"/>
                            <a:ext cx="337200" cy="399300"/>
                          </a:xfrm>
                          <a:prstGeom prst="rect">
                            <a:avLst/>
                          </a:prstGeom>
                          <a:solidFill>
                            <a:srgbClr val="CFE2F3"/>
                          </a:solidFill>
                          <a:ln>
                            <a:noFill/>
                          </a:ln>
                        </wps:spPr>
                        <wps:txbx>
                          <w:txbxContent>
                            <w:p w14:paraId="7EA3D0F6" w14:textId="77777777" w:rsidR="00A11B73" w:rsidRDefault="00A11B73">
                              <w:pPr>
                                <w:spacing w:line="240" w:lineRule="auto"/>
                              </w:pPr>
                            </w:p>
                          </w:txbxContent>
                        </wps:txbx>
                        <wps:bodyPr lIns="91425" tIns="91425" rIns="91425" bIns="91425" anchor="ctr" anchorCtr="0"/>
                      </wps:wsp>
                      <wps:wsp>
                        <wps:cNvPr id="186" name="Shape 186"/>
                        <wps:cNvSpPr/>
                        <wps:spPr>
                          <a:xfrm>
                            <a:off x="2197234" y="1384560"/>
                            <a:ext cx="223506" cy="149039"/>
                          </a:xfrm>
                          <a:prstGeom prst="flowChartDocument">
                            <a:avLst/>
                          </a:prstGeom>
                          <a:solidFill>
                            <a:srgbClr val="3C78D8"/>
                          </a:solidFill>
                          <a:ln>
                            <a:noFill/>
                          </a:ln>
                        </wps:spPr>
                        <wps:txbx>
                          <w:txbxContent>
                            <w:p w14:paraId="71229875" w14:textId="77777777" w:rsidR="00A11B73" w:rsidRDefault="00A11B73">
                              <w:pPr>
                                <w:spacing w:line="240" w:lineRule="auto"/>
                              </w:pPr>
                            </w:p>
                          </w:txbxContent>
                        </wps:txbx>
                        <wps:bodyPr lIns="91425" tIns="91425" rIns="91425" bIns="91425" anchor="ctr" anchorCtr="0"/>
                      </wps:wsp>
                      <wps:wsp>
                        <wps:cNvPr id="187" name="Shape 187"/>
                        <wps:cNvSpPr/>
                        <wps:spPr>
                          <a:xfrm rot="10800000">
                            <a:off x="2197242" y="1533548"/>
                            <a:ext cx="223506" cy="149039"/>
                          </a:xfrm>
                          <a:prstGeom prst="flowChartDocument">
                            <a:avLst/>
                          </a:prstGeom>
                          <a:solidFill>
                            <a:srgbClr val="3C78D8"/>
                          </a:solidFill>
                          <a:ln>
                            <a:noFill/>
                          </a:ln>
                        </wps:spPr>
                        <wps:txbx>
                          <w:txbxContent>
                            <w:p w14:paraId="4216056B" w14:textId="77777777" w:rsidR="00A11B73" w:rsidRDefault="00A11B73">
                              <w:pPr>
                                <w:spacing w:line="240" w:lineRule="auto"/>
                              </w:pPr>
                            </w:p>
                          </w:txbxContent>
                        </wps:txbx>
                        <wps:bodyPr lIns="91425" tIns="91425" rIns="91425" bIns="91425" anchor="ctr" anchorCtr="0"/>
                      </wps:wsp>
                      <wps:wsp>
                        <wps:cNvPr id="188" name="Shape 188"/>
                        <wps:cNvSpPr/>
                        <wps:spPr>
                          <a:xfrm>
                            <a:off x="2912051" y="212035"/>
                            <a:ext cx="337200" cy="399300"/>
                          </a:xfrm>
                          <a:prstGeom prst="rect">
                            <a:avLst/>
                          </a:prstGeom>
                          <a:solidFill>
                            <a:srgbClr val="CFE2F3"/>
                          </a:solidFill>
                          <a:ln>
                            <a:noFill/>
                          </a:ln>
                        </wps:spPr>
                        <wps:txbx>
                          <w:txbxContent>
                            <w:p w14:paraId="1C8691CD" w14:textId="77777777" w:rsidR="00A11B73" w:rsidRDefault="00A11B73">
                              <w:pPr>
                                <w:spacing w:line="240" w:lineRule="auto"/>
                              </w:pPr>
                            </w:p>
                          </w:txbxContent>
                        </wps:txbx>
                        <wps:bodyPr lIns="91425" tIns="91425" rIns="91425" bIns="91425" anchor="ctr" anchorCtr="0"/>
                      </wps:wsp>
                      <wps:wsp>
                        <wps:cNvPr id="189" name="Shape 189"/>
                        <wps:cNvSpPr/>
                        <wps:spPr>
                          <a:xfrm>
                            <a:off x="2960600" y="262695"/>
                            <a:ext cx="223506" cy="149040"/>
                          </a:xfrm>
                          <a:prstGeom prst="flowChartDocument">
                            <a:avLst/>
                          </a:prstGeom>
                          <a:solidFill>
                            <a:srgbClr val="E69138"/>
                          </a:solidFill>
                          <a:ln>
                            <a:noFill/>
                          </a:ln>
                        </wps:spPr>
                        <wps:txbx>
                          <w:txbxContent>
                            <w:p w14:paraId="5E08E059" w14:textId="77777777" w:rsidR="00A11B73" w:rsidRDefault="00A11B73">
                              <w:pPr>
                                <w:spacing w:line="240" w:lineRule="auto"/>
                              </w:pPr>
                            </w:p>
                          </w:txbxContent>
                        </wps:txbx>
                        <wps:bodyPr lIns="91425" tIns="91425" rIns="91425" bIns="91425" anchor="ctr" anchorCtr="0"/>
                      </wps:wsp>
                      <wps:wsp>
                        <wps:cNvPr id="190" name="Shape 190"/>
                        <wps:cNvSpPr/>
                        <wps:spPr>
                          <a:xfrm rot="10800000">
                            <a:off x="2960608" y="411683"/>
                            <a:ext cx="223506" cy="149039"/>
                          </a:xfrm>
                          <a:prstGeom prst="flowChartDocument">
                            <a:avLst/>
                          </a:prstGeom>
                          <a:solidFill>
                            <a:srgbClr val="E69138"/>
                          </a:solidFill>
                          <a:ln>
                            <a:noFill/>
                          </a:ln>
                        </wps:spPr>
                        <wps:txbx>
                          <w:txbxContent>
                            <w:p w14:paraId="59CC711F" w14:textId="77777777" w:rsidR="00A11B73" w:rsidRDefault="00A11B73">
                              <w:pPr>
                                <w:spacing w:line="240" w:lineRule="auto"/>
                              </w:pPr>
                            </w:p>
                          </w:txbxContent>
                        </wps:txbx>
                        <wps:bodyPr lIns="91425" tIns="91425" rIns="91425" bIns="91425" anchor="ctr" anchorCtr="0"/>
                      </wps:wsp>
                      <wps:wsp>
                        <wps:cNvPr id="191" name="Shape 191"/>
                        <wps:cNvSpPr/>
                        <wps:spPr>
                          <a:xfrm>
                            <a:off x="2960610" y="2059434"/>
                            <a:ext cx="337200" cy="399300"/>
                          </a:xfrm>
                          <a:prstGeom prst="rect">
                            <a:avLst/>
                          </a:prstGeom>
                          <a:solidFill>
                            <a:srgbClr val="CFE2F3"/>
                          </a:solidFill>
                          <a:ln>
                            <a:noFill/>
                          </a:ln>
                        </wps:spPr>
                        <wps:txbx>
                          <w:txbxContent>
                            <w:p w14:paraId="48A219D8" w14:textId="77777777" w:rsidR="00A11B73" w:rsidRDefault="00A11B73">
                              <w:pPr>
                                <w:spacing w:line="240" w:lineRule="auto"/>
                              </w:pPr>
                            </w:p>
                          </w:txbxContent>
                        </wps:txbx>
                        <wps:bodyPr lIns="91425" tIns="91425" rIns="91425" bIns="91425" anchor="ctr" anchorCtr="0"/>
                      </wps:wsp>
                      <wps:wsp>
                        <wps:cNvPr id="192" name="Shape 192"/>
                        <wps:cNvSpPr/>
                        <wps:spPr>
                          <a:xfrm>
                            <a:off x="3009160" y="2110095"/>
                            <a:ext cx="223506" cy="149040"/>
                          </a:xfrm>
                          <a:prstGeom prst="flowChartDocument">
                            <a:avLst/>
                          </a:prstGeom>
                          <a:solidFill>
                            <a:srgbClr val="E69138"/>
                          </a:solidFill>
                          <a:ln>
                            <a:noFill/>
                          </a:ln>
                        </wps:spPr>
                        <wps:txbx>
                          <w:txbxContent>
                            <w:p w14:paraId="091DFD91" w14:textId="77777777" w:rsidR="00A11B73" w:rsidRDefault="00A11B73">
                              <w:pPr>
                                <w:spacing w:line="240" w:lineRule="auto"/>
                              </w:pPr>
                            </w:p>
                          </w:txbxContent>
                        </wps:txbx>
                        <wps:bodyPr lIns="91425" tIns="91425" rIns="91425" bIns="91425" anchor="ctr" anchorCtr="0"/>
                      </wps:wsp>
                      <wps:wsp>
                        <wps:cNvPr id="193" name="Shape 193"/>
                        <wps:cNvSpPr/>
                        <wps:spPr>
                          <a:xfrm rot="10800000">
                            <a:off x="3009167" y="2259083"/>
                            <a:ext cx="223506" cy="149040"/>
                          </a:xfrm>
                          <a:prstGeom prst="flowChartDocument">
                            <a:avLst/>
                          </a:prstGeom>
                          <a:solidFill>
                            <a:srgbClr val="E69138"/>
                          </a:solidFill>
                          <a:ln>
                            <a:noFill/>
                          </a:ln>
                        </wps:spPr>
                        <wps:txbx>
                          <w:txbxContent>
                            <w:p w14:paraId="249329F1" w14:textId="77777777" w:rsidR="00A11B73" w:rsidRDefault="00A11B73">
                              <w:pPr>
                                <w:spacing w:line="240" w:lineRule="auto"/>
                              </w:pPr>
                            </w:p>
                          </w:txbxContent>
                        </wps:txbx>
                        <wps:bodyPr lIns="91425" tIns="91425" rIns="91425" bIns="91425" anchor="ctr" anchorCtr="0"/>
                      </wps:wsp>
                      <wps:wsp>
                        <wps:cNvPr id="194" name="Shape 194"/>
                        <wps:cNvSpPr/>
                        <wps:spPr>
                          <a:xfrm>
                            <a:off x="1545625" y="2059424"/>
                            <a:ext cx="337200" cy="399300"/>
                          </a:xfrm>
                          <a:prstGeom prst="rect">
                            <a:avLst/>
                          </a:prstGeom>
                          <a:solidFill>
                            <a:srgbClr val="CFE2F3"/>
                          </a:solidFill>
                          <a:ln>
                            <a:noFill/>
                          </a:ln>
                        </wps:spPr>
                        <wps:txbx>
                          <w:txbxContent>
                            <w:p w14:paraId="3254918A" w14:textId="77777777" w:rsidR="00A11B73" w:rsidRDefault="00A11B73">
                              <w:pPr>
                                <w:spacing w:line="240" w:lineRule="auto"/>
                              </w:pPr>
                            </w:p>
                          </w:txbxContent>
                        </wps:txbx>
                        <wps:bodyPr lIns="91425" tIns="91425" rIns="91425" bIns="91425" anchor="ctr" anchorCtr="0"/>
                      </wps:wsp>
                      <wps:wsp>
                        <wps:cNvPr id="195" name="Shape 195"/>
                        <wps:cNvSpPr/>
                        <wps:spPr>
                          <a:xfrm>
                            <a:off x="1594174" y="2110085"/>
                            <a:ext cx="223506" cy="149040"/>
                          </a:xfrm>
                          <a:prstGeom prst="flowChartDocument">
                            <a:avLst/>
                          </a:prstGeom>
                          <a:solidFill>
                            <a:srgbClr val="E69138"/>
                          </a:solidFill>
                          <a:ln>
                            <a:noFill/>
                          </a:ln>
                        </wps:spPr>
                        <wps:txbx>
                          <w:txbxContent>
                            <w:p w14:paraId="1036A4A7" w14:textId="77777777" w:rsidR="00A11B73" w:rsidRDefault="00A11B73">
                              <w:pPr>
                                <w:spacing w:line="240" w:lineRule="auto"/>
                              </w:pPr>
                            </w:p>
                          </w:txbxContent>
                        </wps:txbx>
                        <wps:bodyPr lIns="91425" tIns="91425" rIns="91425" bIns="91425" anchor="ctr" anchorCtr="0"/>
                      </wps:wsp>
                      <wps:wsp>
                        <wps:cNvPr id="196" name="Shape 196"/>
                        <wps:cNvSpPr/>
                        <wps:spPr>
                          <a:xfrm rot="10800000">
                            <a:off x="1594182" y="2259073"/>
                            <a:ext cx="223505" cy="149040"/>
                          </a:xfrm>
                          <a:prstGeom prst="flowChartDocument">
                            <a:avLst/>
                          </a:prstGeom>
                          <a:solidFill>
                            <a:srgbClr val="E69138"/>
                          </a:solidFill>
                          <a:ln>
                            <a:noFill/>
                          </a:ln>
                        </wps:spPr>
                        <wps:txbx>
                          <w:txbxContent>
                            <w:p w14:paraId="01579C5B" w14:textId="77777777" w:rsidR="00A11B73" w:rsidRDefault="00A11B73">
                              <w:pPr>
                                <w:spacing w:line="240" w:lineRule="auto"/>
                              </w:pPr>
                            </w:p>
                          </w:txbxContent>
                        </wps:txbx>
                        <wps:bodyPr lIns="91425" tIns="91425" rIns="91425" bIns="91425" anchor="ctr" anchorCtr="0"/>
                      </wps:wsp>
                      <wps:wsp>
                        <wps:cNvPr id="197" name="Shape 197"/>
                        <wps:cNvSpPr/>
                        <wps:spPr>
                          <a:xfrm>
                            <a:off x="4053036" y="685816"/>
                            <a:ext cx="337200" cy="399300"/>
                          </a:xfrm>
                          <a:prstGeom prst="rect">
                            <a:avLst/>
                          </a:prstGeom>
                          <a:solidFill>
                            <a:srgbClr val="CFE2F3"/>
                          </a:solidFill>
                          <a:ln>
                            <a:noFill/>
                          </a:ln>
                        </wps:spPr>
                        <wps:txbx>
                          <w:txbxContent>
                            <w:p w14:paraId="7CE4CE02" w14:textId="77777777" w:rsidR="00A11B73" w:rsidRDefault="00A11B73">
                              <w:pPr>
                                <w:spacing w:line="240" w:lineRule="auto"/>
                              </w:pPr>
                            </w:p>
                          </w:txbxContent>
                        </wps:txbx>
                        <wps:bodyPr lIns="91425" tIns="91425" rIns="91425" bIns="91425" anchor="ctr" anchorCtr="0"/>
                      </wps:wsp>
                      <wps:wsp>
                        <wps:cNvPr id="198" name="Shape 198"/>
                        <wps:cNvSpPr/>
                        <wps:spPr>
                          <a:xfrm>
                            <a:off x="4101585" y="736476"/>
                            <a:ext cx="223505" cy="149040"/>
                          </a:xfrm>
                          <a:prstGeom prst="flowChartDocument">
                            <a:avLst/>
                          </a:prstGeom>
                          <a:solidFill>
                            <a:srgbClr val="FF0000"/>
                          </a:solidFill>
                          <a:ln>
                            <a:noFill/>
                          </a:ln>
                        </wps:spPr>
                        <wps:txbx>
                          <w:txbxContent>
                            <w:p w14:paraId="14BFB50E" w14:textId="77777777" w:rsidR="00A11B73" w:rsidRDefault="00A11B73">
                              <w:pPr>
                                <w:spacing w:line="240" w:lineRule="auto"/>
                              </w:pPr>
                            </w:p>
                          </w:txbxContent>
                        </wps:txbx>
                        <wps:bodyPr lIns="91425" tIns="91425" rIns="91425" bIns="91425" anchor="ctr" anchorCtr="0"/>
                      </wps:wsp>
                      <wps:wsp>
                        <wps:cNvPr id="199" name="Shape 199"/>
                        <wps:cNvSpPr/>
                        <wps:spPr>
                          <a:xfrm rot="10800000">
                            <a:off x="4101593" y="885464"/>
                            <a:ext cx="223505" cy="149039"/>
                          </a:xfrm>
                          <a:prstGeom prst="flowChartDocument">
                            <a:avLst/>
                          </a:prstGeom>
                          <a:solidFill>
                            <a:srgbClr val="FF0000"/>
                          </a:solidFill>
                          <a:ln>
                            <a:noFill/>
                          </a:ln>
                        </wps:spPr>
                        <wps:txbx>
                          <w:txbxContent>
                            <w:p w14:paraId="032C79BE" w14:textId="77777777" w:rsidR="00A11B73" w:rsidRDefault="00A11B73">
                              <w:pPr>
                                <w:spacing w:line="240" w:lineRule="auto"/>
                              </w:pPr>
                            </w:p>
                          </w:txbxContent>
                        </wps:txbx>
                        <wps:bodyPr lIns="91425" tIns="91425" rIns="91425" bIns="91425" anchor="ctr" anchorCtr="0"/>
                      </wps:wsp>
                      <wps:wsp>
                        <wps:cNvPr id="200" name="Shape 200"/>
                        <wps:cNvSpPr/>
                        <wps:spPr>
                          <a:xfrm>
                            <a:off x="1184888" y="212025"/>
                            <a:ext cx="337200" cy="399300"/>
                          </a:xfrm>
                          <a:prstGeom prst="rect">
                            <a:avLst/>
                          </a:prstGeom>
                          <a:solidFill>
                            <a:srgbClr val="CFE2F3"/>
                          </a:solidFill>
                          <a:ln>
                            <a:noFill/>
                          </a:ln>
                        </wps:spPr>
                        <wps:txbx>
                          <w:txbxContent>
                            <w:p w14:paraId="3027B9D0" w14:textId="77777777" w:rsidR="00A11B73" w:rsidRDefault="00A11B73">
                              <w:pPr>
                                <w:spacing w:line="240" w:lineRule="auto"/>
                              </w:pPr>
                            </w:p>
                          </w:txbxContent>
                        </wps:txbx>
                        <wps:bodyPr lIns="91425" tIns="91425" rIns="91425" bIns="91425" anchor="ctr" anchorCtr="0"/>
                      </wps:wsp>
                      <wps:wsp>
                        <wps:cNvPr id="201" name="Shape 201"/>
                        <wps:cNvSpPr/>
                        <wps:spPr>
                          <a:xfrm>
                            <a:off x="1233438" y="262685"/>
                            <a:ext cx="223505" cy="149040"/>
                          </a:xfrm>
                          <a:prstGeom prst="flowChartDocument">
                            <a:avLst/>
                          </a:prstGeom>
                          <a:solidFill>
                            <a:srgbClr val="E69138"/>
                          </a:solidFill>
                          <a:ln>
                            <a:noFill/>
                          </a:ln>
                        </wps:spPr>
                        <wps:txbx>
                          <w:txbxContent>
                            <w:p w14:paraId="2B6F80AC" w14:textId="77777777" w:rsidR="00A11B73" w:rsidRDefault="00A11B73">
                              <w:pPr>
                                <w:spacing w:line="240" w:lineRule="auto"/>
                              </w:pPr>
                            </w:p>
                          </w:txbxContent>
                        </wps:txbx>
                        <wps:bodyPr lIns="91425" tIns="91425" rIns="91425" bIns="91425" anchor="ctr" anchorCtr="0"/>
                      </wps:wsp>
                      <wps:wsp>
                        <wps:cNvPr id="202" name="Shape 202"/>
                        <wps:cNvSpPr/>
                        <wps:spPr>
                          <a:xfrm rot="10800000">
                            <a:off x="1233445" y="411673"/>
                            <a:ext cx="223505" cy="149040"/>
                          </a:xfrm>
                          <a:prstGeom prst="flowChartDocument">
                            <a:avLst/>
                          </a:prstGeom>
                          <a:solidFill>
                            <a:srgbClr val="E69138"/>
                          </a:solidFill>
                          <a:ln>
                            <a:noFill/>
                          </a:ln>
                        </wps:spPr>
                        <wps:txbx>
                          <w:txbxContent>
                            <w:p w14:paraId="1BB9D232" w14:textId="77777777" w:rsidR="00A11B73" w:rsidRDefault="00A11B73">
                              <w:pPr>
                                <w:spacing w:line="240" w:lineRule="auto"/>
                              </w:pPr>
                            </w:p>
                          </w:txbxContent>
                        </wps:txbx>
                        <wps:bodyPr lIns="91425" tIns="91425" rIns="91425" bIns="91425" anchor="ctr" anchorCtr="0"/>
                      </wps:wsp>
                      <wps:wsp>
                        <wps:cNvPr id="203" name="Shape 203"/>
                        <wps:cNvSpPr/>
                        <wps:spPr>
                          <a:xfrm>
                            <a:off x="2858734" y="1012069"/>
                            <a:ext cx="223506" cy="149039"/>
                          </a:xfrm>
                          <a:prstGeom prst="flowChartDocument">
                            <a:avLst/>
                          </a:prstGeom>
                          <a:solidFill>
                            <a:srgbClr val="E69138"/>
                          </a:solidFill>
                          <a:ln>
                            <a:noFill/>
                          </a:ln>
                        </wps:spPr>
                        <wps:txbx>
                          <w:txbxContent>
                            <w:p w14:paraId="14A28964" w14:textId="77777777" w:rsidR="00A11B73" w:rsidRDefault="00A11B73">
                              <w:pPr>
                                <w:spacing w:line="240" w:lineRule="auto"/>
                              </w:pPr>
                            </w:p>
                          </w:txbxContent>
                        </wps:txbx>
                        <wps:bodyPr lIns="91425" tIns="91425" rIns="91425" bIns="91425" anchor="ctr" anchorCtr="0"/>
                      </wps:wsp>
                      <wps:wsp>
                        <wps:cNvPr id="204" name="Shape 204"/>
                        <wps:cNvSpPr/>
                        <wps:spPr>
                          <a:xfrm>
                            <a:off x="3722295" y="1460564"/>
                            <a:ext cx="337200" cy="399300"/>
                          </a:xfrm>
                          <a:prstGeom prst="rect">
                            <a:avLst/>
                          </a:prstGeom>
                          <a:solidFill>
                            <a:srgbClr val="CFE2F3"/>
                          </a:solidFill>
                          <a:ln>
                            <a:noFill/>
                          </a:ln>
                        </wps:spPr>
                        <wps:txbx>
                          <w:txbxContent>
                            <w:p w14:paraId="79C316D5" w14:textId="77777777" w:rsidR="00A11B73" w:rsidRDefault="00A11B73">
                              <w:pPr>
                                <w:spacing w:line="240" w:lineRule="auto"/>
                              </w:pPr>
                            </w:p>
                          </w:txbxContent>
                        </wps:txbx>
                        <wps:bodyPr lIns="91425" tIns="91425" rIns="91425" bIns="91425" anchor="ctr" anchorCtr="0"/>
                      </wps:wsp>
                      <wps:wsp>
                        <wps:cNvPr id="205" name="Shape 205"/>
                        <wps:cNvSpPr/>
                        <wps:spPr>
                          <a:xfrm rot="10800000">
                            <a:off x="3770852" y="1660213"/>
                            <a:ext cx="223505" cy="149040"/>
                          </a:xfrm>
                          <a:prstGeom prst="flowChartDocument">
                            <a:avLst/>
                          </a:prstGeom>
                          <a:solidFill>
                            <a:srgbClr val="E69138"/>
                          </a:solidFill>
                          <a:ln>
                            <a:noFill/>
                          </a:ln>
                        </wps:spPr>
                        <wps:txbx>
                          <w:txbxContent>
                            <w:p w14:paraId="304DD00D" w14:textId="77777777" w:rsidR="00A11B73" w:rsidRDefault="00A11B73">
                              <w:pPr>
                                <w:spacing w:line="240" w:lineRule="auto"/>
                              </w:pPr>
                            </w:p>
                          </w:txbxContent>
                        </wps:txbx>
                        <wps:bodyPr lIns="91425" tIns="91425" rIns="91425" bIns="91425" anchor="ctr" anchorCtr="0"/>
                      </wps:wsp>
                      <wps:wsp>
                        <wps:cNvPr id="206" name="Shape 206"/>
                        <wps:cNvSpPr/>
                        <wps:spPr>
                          <a:xfrm>
                            <a:off x="3770844" y="1511224"/>
                            <a:ext cx="223505" cy="149039"/>
                          </a:xfrm>
                          <a:prstGeom prst="flowChartDocument">
                            <a:avLst/>
                          </a:prstGeom>
                          <a:solidFill>
                            <a:srgbClr val="E69138"/>
                          </a:solidFill>
                          <a:ln>
                            <a:noFill/>
                          </a:ln>
                        </wps:spPr>
                        <wps:txbx>
                          <w:txbxContent>
                            <w:p w14:paraId="2E62154B" w14:textId="77777777" w:rsidR="00A11B73" w:rsidRDefault="00A11B73">
                              <w:pPr>
                                <w:spacing w:line="240" w:lineRule="auto"/>
                              </w:pPr>
                            </w:p>
                          </w:txbxContent>
                        </wps:txbx>
                        <wps:bodyPr lIns="91425" tIns="91425" rIns="91425" bIns="91425" anchor="ctr" anchorCtr="0"/>
                      </wps:wsp>
                      <wps:wsp>
                        <wps:cNvPr id="207" name="Shape 207"/>
                        <wps:cNvSpPr/>
                        <wps:spPr>
                          <a:xfrm>
                            <a:off x="735200" y="3063325"/>
                            <a:ext cx="1236600" cy="125100"/>
                          </a:xfrm>
                          <a:prstGeom prst="rect">
                            <a:avLst/>
                          </a:prstGeom>
                          <a:solidFill>
                            <a:srgbClr val="6AA84F"/>
                          </a:solidFill>
                          <a:ln>
                            <a:noFill/>
                          </a:ln>
                        </wps:spPr>
                        <wps:txbx>
                          <w:txbxContent>
                            <w:p w14:paraId="01CD0310" w14:textId="77777777" w:rsidR="00A11B73" w:rsidRDefault="00A11B73">
                              <w:pPr>
                                <w:spacing w:line="240" w:lineRule="auto"/>
                              </w:pPr>
                            </w:p>
                          </w:txbxContent>
                        </wps:txbx>
                        <wps:bodyPr lIns="91425" tIns="91425" rIns="91425" bIns="91425" anchor="ctr" anchorCtr="0"/>
                      </wps:wsp>
                      <wps:wsp>
                        <wps:cNvPr id="155" name="直接箭头连接符 155"/>
                        <wps:cNvCnPr/>
                        <wps:spPr>
                          <a:xfrm>
                            <a:off x="4855798" y="-110786"/>
                            <a:ext cx="0" cy="2349956"/>
                          </a:xfrm>
                          <a:prstGeom prst="straightConnector1">
                            <a:avLst/>
                          </a:prstGeom>
                          <a:noFill/>
                          <a:ln w="9525" cap="flat" cmpd="sng">
                            <a:solidFill>
                              <a:srgbClr val="000000"/>
                            </a:solidFill>
                            <a:prstDash val="solid"/>
                            <a:round/>
                            <a:headEnd type="none" w="lg" len="lg"/>
                            <a:tailEnd type="triangle" w="lg" len="lg"/>
                          </a:ln>
                        </wps:spPr>
                        <wps:bodyPr/>
                      </wps:wsp>
                      <wps:wsp>
                        <wps:cNvPr id="209" name="Shape 209"/>
                        <wps:cNvSpPr txBox="1"/>
                        <wps:spPr>
                          <a:xfrm>
                            <a:off x="5025172" y="731000"/>
                            <a:ext cx="1649939" cy="1077902"/>
                          </a:xfrm>
                          <a:prstGeom prst="rect">
                            <a:avLst/>
                          </a:prstGeom>
                          <a:noFill/>
                          <a:ln>
                            <a:noFill/>
                          </a:ln>
                        </wps:spPr>
                        <wps:txbx>
                          <w:txbxContent>
                            <w:p w14:paraId="2DB50CDD" w14:textId="77777777" w:rsidR="00A11B73" w:rsidRPr="00741DB5" w:rsidRDefault="00A11B73" w:rsidP="00741DB5">
                              <w:pPr>
                                <w:spacing w:line="240" w:lineRule="auto"/>
                                <w:jc w:val="center"/>
                                <w:rPr>
                                  <w:sz w:val="20"/>
                                  <w:szCs w:val="20"/>
                                </w:rPr>
                              </w:pPr>
                              <w:r w:rsidRPr="00741DB5">
                                <w:rPr>
                                  <w:sz w:val="20"/>
                                  <w:szCs w:val="20"/>
                                </w:rPr>
                                <w:t>Waste</w:t>
                              </w:r>
                            </w:p>
                            <w:p w14:paraId="15BB3F26" w14:textId="77777777" w:rsidR="00A11B73" w:rsidRPr="00741DB5" w:rsidRDefault="00FF03FF" w:rsidP="00741DB5">
                              <w:pPr>
                                <w:spacing w:line="240" w:lineRule="auto"/>
                                <w:jc w:val="center"/>
                                <w:rPr>
                                  <w:sz w:val="20"/>
                                  <w:szCs w:val="20"/>
                                </w:rPr>
                              </w:pPr>
                              <w:r>
                                <w:rPr>
                                  <w:sz w:val="20"/>
                                  <w:szCs w:val="20"/>
                                </w:rPr>
                                <w:t>(</w:t>
                              </w:r>
                              <w:r w:rsidR="00A11B73" w:rsidRPr="00741DB5">
                                <w:rPr>
                                  <w:sz w:val="20"/>
                                  <w:szCs w:val="20"/>
                                </w:rPr>
                                <w:t>Fall</w:t>
                              </w:r>
                              <w:r w:rsidR="00A11B73">
                                <w:rPr>
                                  <w:sz w:val="20"/>
                                  <w:szCs w:val="20"/>
                                </w:rPr>
                                <w:t>ing</w:t>
                              </w:r>
                              <w:r w:rsidR="006228F2">
                                <w:rPr>
                                  <w:sz w:val="20"/>
                                  <w:szCs w:val="20"/>
                                </w:rPr>
                                <w:t xml:space="preserve"> down</w:t>
                              </w:r>
                              <w:r>
                                <w:rPr>
                                  <w:sz w:val="20"/>
                                  <w:szCs w:val="20"/>
                                </w:rPr>
                                <w:t>)</w:t>
                              </w:r>
                            </w:p>
                          </w:txbxContent>
                        </wps:txbx>
                        <wps:bodyPr lIns="91425" tIns="91425" rIns="91425" bIns="91425" anchor="t" anchorCtr="0"/>
                      </wps:wsp>
                      <wps:wsp>
                        <wps:cNvPr id="210" name="Shape 210"/>
                        <wps:cNvSpPr/>
                        <wps:spPr>
                          <a:xfrm>
                            <a:off x="1456976" y="2787396"/>
                            <a:ext cx="3270001" cy="2045675"/>
                          </a:xfrm>
                          <a:prstGeom prst="pie">
                            <a:avLst>
                              <a:gd name="adj1" fmla="val 20793083"/>
                              <a:gd name="adj2" fmla="val 11432351"/>
                            </a:avLst>
                          </a:prstGeom>
                          <a:solidFill>
                            <a:srgbClr val="CFE2F3"/>
                          </a:solidFill>
                          <a:ln>
                            <a:noFill/>
                          </a:ln>
                        </wps:spPr>
                        <wps:txbx>
                          <w:txbxContent>
                            <w:p w14:paraId="79E1689C" w14:textId="77777777" w:rsidR="00A11B73" w:rsidRDefault="00A11B73">
                              <w:pPr>
                                <w:spacing w:line="240" w:lineRule="auto"/>
                              </w:pPr>
                            </w:p>
                          </w:txbxContent>
                        </wps:txbx>
                        <wps:bodyPr lIns="91425" tIns="91425" rIns="91425" bIns="91425" anchor="ctr" anchorCtr="0"/>
                      </wps:wsp>
                      <wps:wsp>
                        <wps:cNvPr id="156" name="直接箭头连接符 156"/>
                        <wps:cNvCnPr/>
                        <wps:spPr>
                          <a:xfrm>
                            <a:off x="2133600" y="3135450"/>
                            <a:ext cx="2238300" cy="0"/>
                          </a:xfrm>
                          <a:prstGeom prst="straightConnector1">
                            <a:avLst/>
                          </a:prstGeom>
                          <a:noFill/>
                          <a:ln w="9525" cap="flat" cmpd="sng">
                            <a:solidFill>
                              <a:srgbClr val="000000"/>
                            </a:solidFill>
                            <a:prstDash val="solid"/>
                            <a:round/>
                            <a:headEnd type="none" w="lg" len="lg"/>
                            <a:tailEnd type="triangle" w="lg" len="lg"/>
                          </a:ln>
                        </wps:spPr>
                        <wps:bodyPr/>
                      </wps:wsp>
                      <wps:wsp>
                        <wps:cNvPr id="212" name="Shape 212"/>
                        <wps:cNvSpPr txBox="1"/>
                        <wps:spPr>
                          <a:xfrm>
                            <a:off x="1939125" y="2500548"/>
                            <a:ext cx="3507592" cy="787194"/>
                          </a:xfrm>
                          <a:prstGeom prst="rect">
                            <a:avLst/>
                          </a:prstGeom>
                          <a:noFill/>
                          <a:ln>
                            <a:noFill/>
                          </a:ln>
                        </wps:spPr>
                        <wps:txbx>
                          <w:txbxContent>
                            <w:p w14:paraId="11314D82" w14:textId="77777777" w:rsidR="00A11B73" w:rsidRPr="00741DB5" w:rsidRDefault="00A11B73">
                              <w:pPr>
                                <w:spacing w:line="240" w:lineRule="auto"/>
                                <w:rPr>
                                  <w:sz w:val="20"/>
                                  <w:szCs w:val="20"/>
                                </w:rPr>
                              </w:pPr>
                              <w:r w:rsidRPr="00741DB5">
                                <w:rPr>
                                  <w:sz w:val="20"/>
                                  <w:szCs w:val="20"/>
                                </w:rPr>
                                <w:t>Protect Bar</w:t>
                              </w:r>
                              <w:r>
                                <w:rPr>
                                  <w:sz w:val="20"/>
                                  <w:szCs w:val="20"/>
                                </w:rPr>
                                <w:t xml:space="preserve"> (controlled by user)</w:t>
                              </w:r>
                            </w:p>
                          </w:txbxContent>
                        </wps:txbx>
                        <wps:bodyPr lIns="91425" tIns="91425" rIns="91425" bIns="91425" anchor="t" anchorCtr="0"/>
                      </wps:wsp>
                      <wps:wsp>
                        <wps:cNvPr id="213" name="Shape 213"/>
                        <wps:cNvSpPr txBox="1"/>
                        <wps:spPr>
                          <a:xfrm>
                            <a:off x="2722463" y="3947924"/>
                            <a:ext cx="1061813" cy="707493"/>
                          </a:xfrm>
                          <a:prstGeom prst="rect">
                            <a:avLst/>
                          </a:prstGeom>
                          <a:noFill/>
                          <a:ln>
                            <a:noFill/>
                          </a:ln>
                        </wps:spPr>
                        <wps:txbx>
                          <w:txbxContent>
                            <w:p w14:paraId="15661420" w14:textId="77777777" w:rsidR="00A11B73" w:rsidRDefault="00A11B73">
                              <w:pPr>
                                <w:spacing w:line="240" w:lineRule="auto"/>
                              </w:pPr>
                              <w:r>
                                <w:rPr>
                                  <w:sz w:val="28"/>
                                </w:rPr>
                                <w:t>Earth</w:t>
                              </w:r>
                            </w:p>
                          </w:txbxContent>
                        </wps:txbx>
                        <wps:bodyPr lIns="91425" tIns="91425" rIns="91425" bIns="91425" anchor="t" anchorCtr="0"/>
                      </wps:wsp>
                    </wpg:wgp>
                  </a:graphicData>
                </a:graphic>
              </wp:inline>
            </w:drawing>
          </mc:Choice>
          <mc:Fallback>
            <w:pict>
              <v:group w14:anchorId="3811E658" id="组合 154" o:spid="_x0000_s1182" style="width:284.85pt;height:202.2pt;mso-position-horizontal-relative:char;mso-position-vertical-relative:line" coordorigin="7352,-1107" coordsize="59399,49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">
                <v:rect id="Shape 177" o:spid="_x0000_s1183" style="position:absolute;left:21820;top:6112;width:337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" fillcolor="#cfe2f3" stroked="f">
                  <v:textbox inset="2.53958mm,2.53958mm,2.53958mm,2.53958mm">
                    <w:txbxContent>
                      <w:p w:rsidR="00A11B73" w:rsidRDefault="00A11B73">
                        <w:pPr>
                          <w:spacing w:line="240" w:lineRule="auto"/>
                        </w:pPr>
                      </w:p>
                    </w:txbxContent>
                  </v:textbox>
                </v:rect>
                <v:shape id="Shape 178" o:spid="_x0000_s1184" type="#_x0000_t114" style="position:absolute;left:22306;top:6619;width:2235;height:1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" fillcolor="#e69138" stroked="f">
                  <v:textbox inset="2.53958mm,2.53958mm,2.53958mm,2.53958mm">
                    <w:txbxContent>
                      <w:p w:rsidR="00A11B73" w:rsidRDefault="00A11B73">
                        <w:pPr>
                          <w:spacing w:line="240" w:lineRule="auto"/>
                        </w:pPr>
                      </w:p>
                    </w:txbxContent>
                  </v:textbox>
                </v:shape>
                <v:shape id="Shape 179" o:spid="_x0000_s1185" type="#_x0000_t114" style="position:absolute;left:22306;top:8109;width:2235;height:149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" fillcolor="#e69138" stroked="f">
                  <v:textbox inset="2.53958mm,2.53958mm,2.53958mm,2.53958mm">
                    <w:txbxContent>
                      <w:p w:rsidR="00A11B73" w:rsidRDefault="00A11B73">
                        <w:pPr>
                          <w:spacing w:line="240" w:lineRule="auto"/>
                        </w:pPr>
                      </w:p>
                    </w:txbxContent>
                  </v:textbox>
                </v:shape>
                <v:rect id="Shape 180" o:spid="_x0000_s1186" style="position:absolute;left:28101;top:9614;width:337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" fillcolor="#cfe2f3" stroked="f">
                  <v:textbox inset="2.53958mm,2.53958mm,2.53958mm,2.53958mm">
                    <w:txbxContent>
                      <w:p w:rsidR="00A11B73" w:rsidRDefault="00A11B73">
                        <w:pPr>
                          <w:spacing w:line="240" w:lineRule="auto"/>
                        </w:pPr>
                      </w:p>
                    </w:txbxContent>
                  </v:textbox>
                </v:rect>
                <v:shape id="Shape 181" o:spid="_x0000_s1187" type="#_x0000_t114" style="position:absolute;left:28587;top:11610;width:2235;height:149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" fillcolor="#e69138" stroked="f">
                  <v:textbox inset="2.53958mm,2.53958mm,2.53958mm,2.53958mm">
                    <w:txbxContent>
                      <w:p w:rsidR="00A11B73" w:rsidRDefault="00A11B73">
                        <w:pPr>
                          <w:spacing w:line="240" w:lineRule="auto"/>
                        </w:pPr>
                      </w:p>
                    </w:txbxContent>
                  </v:textbox>
                </v:shape>
                <v:rect id="Shape 182" o:spid="_x0000_s1188" style="position:absolute;left:14871;top:11103;width:337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" fillcolor="#cfe2f3" stroked="f">
                  <v:textbox inset="2.53958mm,2.53958mm,2.53958mm,2.53958mm">
                    <w:txbxContent>
                      <w:p w:rsidR="00A11B73" w:rsidRDefault="00A11B73">
                        <w:pPr>
                          <w:spacing w:line="240" w:lineRule="auto"/>
                        </w:pPr>
                      </w:p>
                    </w:txbxContent>
                  </v:textbox>
                </v:rect>
                <v:shape id="Shape 183" o:spid="_x0000_s1189" type="#_x0000_t114" style="position:absolute;left:15357;top:11610;width:2235;height:1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" fillcolor="#e69138" stroked="f">
                  <v:textbox inset="2.53958mm,2.53958mm,2.53958mm,2.53958mm">
                    <w:txbxContent>
                      <w:p w:rsidR="00A11B73" w:rsidRDefault="00A11B73">
                        <w:pPr>
                          <w:spacing w:line="240" w:lineRule="auto"/>
                        </w:pPr>
                      </w:p>
                    </w:txbxContent>
                  </v:textbox>
                </v:shape>
                <v:shape id="Shape 184" o:spid="_x0000_s1190" type="#_x0000_t114" style="position:absolute;left:15357;top:13100;width:2235;height:149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" fillcolor="#e69138" stroked="f">
                  <v:textbox inset="2.53958mm,2.53958mm,2.53958mm,2.53958mm">
                    <w:txbxContent>
                      <w:p w:rsidR="00A11B73" w:rsidRDefault="00A11B73">
                        <w:pPr>
                          <w:spacing w:line="240" w:lineRule="auto"/>
                        </w:pPr>
                      </w:p>
                    </w:txbxContent>
                  </v:textbox>
                </v:shape>
                <v:rect id="Shape 185" o:spid="_x0000_s1191" style="position:absolute;left:21486;top:13338;width:337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" fillcolor="#cfe2f3" stroked="f">
                  <v:textbox inset="2.53958mm,2.53958mm,2.53958mm,2.53958mm">
                    <w:txbxContent>
                      <w:p w:rsidR="00A11B73" w:rsidRDefault="00A11B73">
                        <w:pPr>
                          <w:spacing w:line="240" w:lineRule="auto"/>
                        </w:pPr>
                      </w:p>
                    </w:txbxContent>
                  </v:textbox>
                </v:rect>
                <v:shape id="Shape 186" o:spid="_x0000_s1192" type="#_x0000_t114" style="position:absolute;left:21972;top:13845;width:2235;height:1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" fillcolor="#3c78d8" stroked="f">
                  <v:textbox inset="2.53958mm,2.53958mm,2.53958mm,2.53958mm">
                    <w:txbxContent>
                      <w:p w:rsidR="00A11B73" w:rsidRDefault="00A11B73">
                        <w:pPr>
                          <w:spacing w:line="240" w:lineRule="auto"/>
                        </w:pPr>
                      </w:p>
                    </w:txbxContent>
                  </v:textbox>
                </v:shape>
                <v:shape id="Shape 187" o:spid="_x0000_s1193" type="#_x0000_t114" style="position:absolute;left:21972;top:15335;width:2235;height:149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" fillcolor="#3c78d8" stroked="f">
                  <v:textbox inset="2.53958mm,2.53958mm,2.53958mm,2.53958mm">
                    <w:txbxContent>
                      <w:p w:rsidR="00A11B73" w:rsidRDefault="00A11B73">
                        <w:pPr>
                          <w:spacing w:line="240" w:lineRule="auto"/>
                        </w:pPr>
                      </w:p>
                    </w:txbxContent>
                  </v:textbox>
                </v:shape>
                <v:rect id="Shape 188" o:spid="_x0000_s1194" style="position:absolute;left:29120;top:2120;width:337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" fillcolor="#cfe2f3" stroked="f">
                  <v:textbox inset="2.53958mm,2.53958mm,2.53958mm,2.53958mm">
                    <w:txbxContent>
                      <w:p w:rsidR="00A11B73" w:rsidRDefault="00A11B73">
                        <w:pPr>
                          <w:spacing w:line="240" w:lineRule="auto"/>
                        </w:pPr>
                      </w:p>
                    </w:txbxContent>
                  </v:textbox>
                </v:rect>
                <v:shape id="Shape 189" o:spid="_x0000_s1195" type="#_x0000_t114" style="position:absolute;left:29606;top:2626;width:2235;height:1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" fillcolor="#e69138" stroked="f">
                  <v:textbox inset="2.53958mm,2.53958mm,2.53958mm,2.53958mm">
                    <w:txbxContent>
                      <w:p w:rsidR="00A11B73" w:rsidRDefault="00A11B73">
                        <w:pPr>
                          <w:spacing w:line="240" w:lineRule="auto"/>
                        </w:pPr>
                      </w:p>
                    </w:txbxContent>
                  </v:textbox>
                </v:shape>
                <v:shape id="Shape 190" o:spid="_x0000_s1196" type="#_x0000_t114" style="position:absolute;left:29606;top:4116;width:2235;height:149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" fillcolor="#e69138" stroked="f">
                  <v:textbox inset="2.53958mm,2.53958mm,2.53958mm,2.53958mm">
                    <w:txbxContent>
                      <w:p w:rsidR="00A11B73" w:rsidRDefault="00A11B73">
                        <w:pPr>
                          <w:spacing w:line="240" w:lineRule="auto"/>
                        </w:pPr>
                      </w:p>
                    </w:txbxContent>
                  </v:textbox>
                </v:shape>
                <v:rect id="Shape 191" o:spid="_x0000_s1197" style="position:absolute;left:29606;top:20594;width:337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" fillcolor="#cfe2f3" stroked="f">
                  <v:textbox inset="2.53958mm,2.53958mm,2.53958mm,2.53958mm">
                    <w:txbxContent>
                      <w:p w:rsidR="00A11B73" w:rsidRDefault="00A11B73">
                        <w:pPr>
                          <w:spacing w:line="240" w:lineRule="auto"/>
                        </w:pPr>
                      </w:p>
                    </w:txbxContent>
                  </v:textbox>
                </v:rect>
                <v:shape id="Shape 192" o:spid="_x0000_s1198" type="#_x0000_t114" style="position:absolute;left:30091;top:21100;width:2235;height:1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" fillcolor="#e69138" stroked="f">
                  <v:textbox inset="2.53958mm,2.53958mm,2.53958mm,2.53958mm">
                    <w:txbxContent>
                      <w:p w:rsidR="00A11B73" w:rsidRDefault="00A11B73">
                        <w:pPr>
                          <w:spacing w:line="240" w:lineRule="auto"/>
                        </w:pPr>
                      </w:p>
                    </w:txbxContent>
                  </v:textbox>
                </v:shape>
                <v:shape id="Shape 193" o:spid="_x0000_s1199" type="#_x0000_t114" style="position:absolute;left:30091;top:22590;width:2235;height:149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" fillcolor="#e69138" stroked="f">
                  <v:textbox inset="2.53958mm,2.53958mm,2.53958mm,2.53958mm">
                    <w:txbxContent>
                      <w:p w:rsidR="00A11B73" w:rsidRDefault="00A11B73">
                        <w:pPr>
                          <w:spacing w:line="240" w:lineRule="auto"/>
                        </w:pPr>
                      </w:p>
                    </w:txbxContent>
                  </v:textbox>
                </v:shape>
                <v:rect id="Shape 194" o:spid="_x0000_s1200" style="position:absolute;left:15456;top:20594;width:337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" fillcolor="#cfe2f3" stroked="f">
                  <v:textbox inset="2.53958mm,2.53958mm,2.53958mm,2.53958mm">
                    <w:txbxContent>
                      <w:p w:rsidR="00A11B73" w:rsidRDefault="00A11B73">
                        <w:pPr>
                          <w:spacing w:line="240" w:lineRule="auto"/>
                        </w:pPr>
                      </w:p>
                    </w:txbxContent>
                  </v:textbox>
                </v:rect>
                <v:shape id="Shape 195" o:spid="_x0000_s1201" type="#_x0000_t114" style="position:absolute;left:15941;top:21100;width:2235;height:1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" fillcolor="#e69138" stroked="f">
                  <v:textbox inset="2.53958mm,2.53958mm,2.53958mm,2.53958mm">
                    <w:txbxContent>
                      <w:p w:rsidR="00A11B73" w:rsidRDefault="00A11B73">
                        <w:pPr>
                          <w:spacing w:line="240" w:lineRule="auto"/>
                        </w:pPr>
                      </w:p>
                    </w:txbxContent>
                  </v:textbox>
                </v:shape>
                <v:shape id="Shape 196" o:spid="_x0000_s1202" type="#_x0000_t114" style="position:absolute;left:15941;top:22590;width:2235;height:149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" fillcolor="#e69138" stroked="f">
                  <v:textbox inset="2.53958mm,2.53958mm,2.53958mm,2.53958mm">
                    <w:txbxContent>
                      <w:p w:rsidR="00A11B73" w:rsidRDefault="00A11B73">
                        <w:pPr>
                          <w:spacing w:line="240" w:lineRule="auto"/>
                        </w:pPr>
                      </w:p>
                    </w:txbxContent>
                  </v:textbox>
                </v:shape>
                <v:rect id="Shape 197" o:spid="_x0000_s1203" style="position:absolute;left:40530;top:6858;width:337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" fillcolor="#cfe2f3" stroked="f">
                  <v:textbox inset="2.53958mm,2.53958mm,2.53958mm,2.53958mm">
                    <w:txbxContent>
                      <w:p w:rsidR="00A11B73" w:rsidRDefault="00A11B73">
                        <w:pPr>
                          <w:spacing w:line="240" w:lineRule="auto"/>
                        </w:pPr>
                      </w:p>
                    </w:txbxContent>
                  </v:textbox>
                </v:rect>
                <v:shape id="Shape 198" o:spid="_x0000_s1204" type="#_x0000_t114" style="position:absolute;left:41015;top:7364;width:2235;height:1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" fillcolor="red" stroked="f">
                  <v:textbox inset="2.53958mm,2.53958mm,2.53958mm,2.53958mm">
                    <w:txbxContent>
                      <w:p w:rsidR="00A11B73" w:rsidRDefault="00A11B73">
                        <w:pPr>
                          <w:spacing w:line="240" w:lineRule="auto"/>
                        </w:pPr>
                      </w:p>
                    </w:txbxContent>
                  </v:textbox>
                </v:shape>
                <v:shape id="Shape 199" o:spid="_x0000_s1205" type="#_x0000_t114" style="position:absolute;left:41015;top:8854;width:2235;height:149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" fillcolor="red" stroked="f">
                  <v:textbox inset="2.53958mm,2.53958mm,2.53958mm,2.53958mm">
                    <w:txbxContent>
                      <w:p w:rsidR="00A11B73" w:rsidRDefault="00A11B73">
                        <w:pPr>
                          <w:spacing w:line="240" w:lineRule="auto"/>
                        </w:pPr>
                      </w:p>
                    </w:txbxContent>
                  </v:textbox>
                </v:shape>
                <v:rect id="Shape 200" o:spid="_x0000_s1206" style="position:absolute;left:11848;top:2120;width:337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" fillcolor="#cfe2f3" stroked="f">
                  <v:textbox inset="2.53958mm,2.53958mm,2.53958mm,2.53958mm">
                    <w:txbxContent>
                      <w:p w:rsidR="00A11B73" w:rsidRDefault="00A11B73">
                        <w:pPr>
                          <w:spacing w:line="240" w:lineRule="auto"/>
                        </w:pPr>
                      </w:p>
                    </w:txbxContent>
                  </v:textbox>
                </v:rect>
                <v:shape id="Shape 201" o:spid="_x0000_s1207" type="#_x0000_t114" style="position:absolute;left:12334;top:2626;width:2235;height:1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" fillcolor="#e69138" stroked="f">
                  <v:textbox inset="2.53958mm,2.53958mm,2.53958mm,2.53958mm">
                    <w:txbxContent>
                      <w:p w:rsidR="00A11B73" w:rsidRDefault="00A11B73">
                        <w:pPr>
                          <w:spacing w:line="240" w:lineRule="auto"/>
                        </w:pPr>
                      </w:p>
                    </w:txbxContent>
                  </v:textbox>
                </v:shape>
                <v:shape id="Shape 202" o:spid="_x0000_s1208" type="#_x0000_t114" style="position:absolute;left:12334;top:4116;width:2235;height:149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" fillcolor="#e69138" stroked="f">
                  <v:textbox inset="2.53958mm,2.53958mm,2.53958mm,2.53958mm">
                    <w:txbxContent>
                      <w:p w:rsidR="00A11B73" w:rsidRDefault="00A11B73">
                        <w:pPr>
                          <w:spacing w:line="240" w:lineRule="auto"/>
                        </w:pPr>
                      </w:p>
                    </w:txbxContent>
                  </v:textbox>
                </v:shape>
                <v:shape id="Shape 203" o:spid="_x0000_s1209" type="#_x0000_t114" style="position:absolute;left:28587;top:10120;width:2235;height:1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" fillcolor="#e69138" stroked="f">
                  <v:textbox inset="2.53958mm,2.53958mm,2.53958mm,2.53958mm">
                    <w:txbxContent>
                      <w:p w:rsidR="00A11B73" w:rsidRDefault="00A11B73">
                        <w:pPr>
                          <w:spacing w:line="240" w:lineRule="auto"/>
                        </w:pPr>
                      </w:p>
                    </w:txbxContent>
                  </v:textbox>
                </v:shape>
                <v:rect id="Shape 204" o:spid="_x0000_s1210" style="position:absolute;left:37222;top:14605;width:337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" fillcolor="#cfe2f3" stroked="f">
                  <v:textbox inset="2.53958mm,2.53958mm,2.53958mm,2.53958mm">
                    <w:txbxContent>
                      <w:p w:rsidR="00A11B73" w:rsidRDefault="00A11B73">
                        <w:pPr>
                          <w:spacing w:line="240" w:lineRule="auto"/>
                        </w:pPr>
                      </w:p>
                    </w:txbxContent>
                  </v:textbox>
                </v:rect>
                <v:shape id="Shape 205" o:spid="_x0000_s1211" type="#_x0000_t114" style="position:absolute;left:37708;top:16602;width:2235;height:149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" fillcolor="#e69138" stroked="f">
                  <v:textbox inset="2.53958mm,2.53958mm,2.53958mm,2.53958mm">
                    <w:txbxContent>
                      <w:p w:rsidR="00A11B73" w:rsidRDefault="00A11B73">
                        <w:pPr>
                          <w:spacing w:line="240" w:lineRule="auto"/>
                        </w:pPr>
                      </w:p>
                    </w:txbxContent>
                  </v:textbox>
                </v:shape>
                <v:shape id="Shape 206" o:spid="_x0000_s1212" type="#_x0000_t114" style="position:absolute;left:37708;top:15112;width:2235;height:1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" fillcolor="#e69138" stroked="f">
                  <v:textbox inset="2.53958mm,2.53958mm,2.53958mm,2.53958mm">
                    <w:txbxContent>
                      <w:p w:rsidR="00A11B73" w:rsidRDefault="00A11B73">
                        <w:pPr>
                          <w:spacing w:line="240" w:lineRule="auto"/>
                        </w:pPr>
                      </w:p>
                    </w:txbxContent>
                  </v:textbox>
                </v:shape>
                <v:rect id="Shape 207" o:spid="_x0000_s1213" style="position:absolute;left:7352;top:30633;width:12366;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" fillcolor="#6aa84f" stroked="f">
                  <v:textbox inset="2.53958mm,2.53958mm,2.53958mm,2.53958mm">
                    <w:txbxContent>
                      <w:p w:rsidR="00A11B73" w:rsidRDefault="00A11B73">
                        <w:pPr>
                          <w:spacing w:line="240" w:lineRule="auto"/>
                        </w:pPr>
                      </w:p>
                    </w:txbxContent>
                  </v:textbox>
                </v:rect>
                <v:shape id="直接箭头连接符 155" o:spid="_x0000_s1214" type="#_x0000_t32" style="position:absolute;left:48557;top:-1107;width:0;height:234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">
                  <v:stroke startarrowwidth="wide" startarrowlength="long" endarrow="block" endarrowwidth="wide" endarrowlength="long"/>
                </v:shape>
                <v:shape id="Shape 209" o:spid="_x0000_s1215" type="#_x0000_t202" style="position:absolute;left:50251;top:7310;width:16500;height:10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" filled="f" stroked="f">
                  <v:textbox inset="2.53958mm,2.53958mm,2.53958mm,2.53958mm">
                    <w:txbxContent>
                      <w:p w:rsidR="00A11B73" w:rsidRPr="00741DB5" w:rsidRDefault="00A11B73" w:rsidP="00741DB5">
                        <w:pPr>
                          <w:spacing w:line="240" w:lineRule="auto"/>
                          <w:jc w:val="center"/>
                          <w:rPr>
                            <w:sz w:val="20"/>
                            <w:szCs w:val="20"/>
                          </w:rPr>
                        </w:pPr>
                        <w:r w:rsidRPr="00741DB5">
                          <w:rPr>
                            <w:sz w:val="20"/>
                            <w:szCs w:val="20"/>
                          </w:rPr>
                          <w:t>Waste</w:t>
                        </w:r>
                      </w:p>
                      <w:p w:rsidR="00A11B73" w:rsidRPr="00741DB5" w:rsidRDefault="00FF03FF" w:rsidP="00741DB5">
                        <w:pPr>
                          <w:spacing w:line="240" w:lineRule="auto"/>
                          <w:jc w:val="center"/>
                          <w:rPr>
                            <w:sz w:val="20"/>
                            <w:szCs w:val="20"/>
                          </w:rPr>
                        </w:pPr>
                        <w:r>
                          <w:rPr>
                            <w:sz w:val="20"/>
                            <w:szCs w:val="20"/>
                          </w:rPr>
                          <w:t>(</w:t>
                        </w:r>
                        <w:r w:rsidR="00A11B73" w:rsidRPr="00741DB5">
                          <w:rPr>
                            <w:sz w:val="20"/>
                            <w:szCs w:val="20"/>
                          </w:rPr>
                          <w:t>Fall</w:t>
                        </w:r>
                        <w:r w:rsidR="00A11B73">
                          <w:rPr>
                            <w:sz w:val="20"/>
                            <w:szCs w:val="20"/>
                          </w:rPr>
                          <w:t>ing</w:t>
                        </w:r>
                        <w:r w:rsidR="006228F2">
                          <w:rPr>
                            <w:sz w:val="20"/>
                            <w:szCs w:val="20"/>
                          </w:rPr>
                          <w:t xml:space="preserve"> down</w:t>
                        </w:r>
                        <w:r>
                          <w:rPr>
                            <w:sz w:val="20"/>
                            <w:szCs w:val="20"/>
                          </w:rPr>
                          <w:t>)</w:t>
                        </w:r>
                      </w:p>
                    </w:txbxContent>
                  </v:textbox>
                </v:shape>
                <v:shape id="Shape 210" o:spid="_x0000_s1216" style="position:absolute;left:14569;top:27873;width:32700;height:20457;visibility:visible;mso-wrap-style:square;v-text-anchor:middle" coordsize="3270001,2045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" adj="-11796480,,5400" path="m3162229,657631v310181,507642,-68383,1078401,-861939,1299539c1897197,2069499,1438640,2075128,1028813,1972778,243511,1776657,-173199,1238301,67834,731272r1567167,291566l3162229,657631xe" fillcolor="#cfe2f3" stroked="f">
                  <v:stroke joinstyle="miter"/>
                  <v:formulas/>
                  <v:path arrowok="t" o:connecttype="custom" o:connectlocs="3162229,657631;2300290,1957170;1028813,1972778;67834,731272;1635001,1022838;3162229,657631" o:connectangles="0,0,0,0,0,0" textboxrect="0,0,3270001,2045675"/>
                  <v:textbox inset="2.53958mm,2.53958mm,2.53958mm,2.53958mm">
                    <w:txbxContent>
                      <w:p w:rsidR="00A11B73" w:rsidRDefault="00A11B73">
                        <w:pPr>
                          <w:spacing w:line="240" w:lineRule="auto"/>
                        </w:pPr>
                      </w:p>
                    </w:txbxContent>
                  </v:textbox>
                </v:shape>
                <v:shape id="直接箭头连接符 156" o:spid="_x0000_s1217" type="#_x0000_t32" style="position:absolute;left:21336;top:31354;width:223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">
                  <v:stroke startarrowwidth="wide" startarrowlength="long" endarrow="block" endarrowwidth="wide" endarrowlength="long"/>
                </v:shape>
                <v:shape id="Shape 212" o:spid="_x0000_s1218" type="#_x0000_t202" style="position:absolute;left:19391;top:25005;width:35076;height:7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" filled="f" stroked="f">
                  <v:textbox inset="2.53958mm,2.53958mm,2.53958mm,2.53958mm">
                    <w:txbxContent>
                      <w:p w:rsidR="00A11B73" w:rsidRPr="00741DB5" w:rsidRDefault="00A11B73">
                        <w:pPr>
                          <w:spacing w:line="240" w:lineRule="auto"/>
                          <w:rPr>
                            <w:sz w:val="20"/>
                            <w:szCs w:val="20"/>
                          </w:rPr>
                        </w:pPr>
                        <w:r w:rsidRPr="00741DB5">
                          <w:rPr>
                            <w:sz w:val="20"/>
                            <w:szCs w:val="20"/>
                          </w:rPr>
                          <w:t>Protect Bar</w:t>
                        </w:r>
                        <w:r>
                          <w:rPr>
                            <w:sz w:val="20"/>
                            <w:szCs w:val="20"/>
                          </w:rPr>
                          <w:t xml:space="preserve"> (controlled by user)</w:t>
                        </w:r>
                      </w:p>
                    </w:txbxContent>
                  </v:textbox>
                </v:shape>
                <v:shape id="Shape 213" o:spid="_x0000_s1219" type="#_x0000_t202" style="position:absolute;left:27224;top:39479;width:10618;height:7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" filled="f" stroked="f">
                  <v:textbox inset="2.53958mm,2.53958mm,2.53958mm,2.53958mm">
                    <w:txbxContent>
                      <w:p w:rsidR="00A11B73" w:rsidRDefault="00A11B73">
                        <w:pPr>
                          <w:spacing w:line="240" w:lineRule="auto"/>
                        </w:pPr>
                        <w:r>
                          <w:rPr>
                            <w:sz w:val="28"/>
                          </w:rPr>
                          <w:t>Earth</w:t>
                        </w:r>
                      </w:p>
                    </w:txbxContent>
                  </v:textbox>
                </v:shape>
                <w10:anchorlock/>
              </v:group>
            </w:pict>
          </mc:Fallback>
        </mc:AlternateContent>
      </w:r>
    </w:p>
    <w:p w14:paraId="03C4E5CB" w14:textId="77777777" w:rsidR="00911CD7" w:rsidRPr="00483A10" w:rsidRDefault="006D63DF" w:rsidP="00483A1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Figure5: 2ed game</w:t>
      </w:r>
    </w:p>
    <w:p w14:paraId="33B061AE" w14:textId="77777777" w:rsidR="006228F2" w:rsidRDefault="006228F2">
      <w:pPr>
        <w:widowControl w:val="0"/>
        <w:spacing w:line="240" w:lineRule="auto"/>
        <w:jc w:val="center"/>
      </w:pPr>
    </w:p>
    <w:p w14:paraId="10A02E40" w14:textId="77777777" w:rsidR="00911CD7" w:rsidRPr="006A5500" w:rsidRDefault="006228F2" w:rsidP="004C7613">
      <w:pPr>
        <w:pStyle w:val="a5"/>
        <w:widowControl w:val="0"/>
        <w:numPr>
          <w:ilvl w:val="0"/>
          <w:numId w:val="14"/>
        </w:numPr>
        <w:spacing w:line="240" w:lineRule="auto"/>
        <w:rPr>
          <w:rFonts w:ascii="Times New Roman" w:eastAsia="Times New Roman" w:hAnsi="Times New Roman" w:cs="Times New Roman"/>
          <w:sz w:val="24"/>
          <w:szCs w:val="24"/>
          <w:shd w:val="clear" w:color="auto" w:fill="F9F9F9"/>
        </w:rPr>
      </w:pPr>
      <w:r w:rsidRPr="006A5500">
        <w:rPr>
          <w:rFonts w:ascii="Times New Roman" w:eastAsia="Times New Roman" w:hAnsi="Times New Roman" w:cs="Times New Roman"/>
          <w:sz w:val="24"/>
          <w:szCs w:val="24"/>
          <w:shd w:val="clear" w:color="auto" w:fill="F9F9F9"/>
        </w:rPr>
        <w:t>Different types of waste with respective score fall down form the top of screen. The bottom is the image of earth. It looks like a bag. Initially, the colour of earth is light and respective.</w:t>
      </w:r>
    </w:p>
    <w:p w14:paraId="6C1AFF26" w14:textId="77777777" w:rsidR="006A5500" w:rsidRPr="006A5500" w:rsidRDefault="006228F2" w:rsidP="004C7613">
      <w:pPr>
        <w:pStyle w:val="a5"/>
        <w:widowControl w:val="0"/>
        <w:numPr>
          <w:ilvl w:val="0"/>
          <w:numId w:val="14"/>
        </w:numPr>
        <w:spacing w:line="240" w:lineRule="auto"/>
        <w:rPr>
          <w:rFonts w:ascii="Times New Roman" w:eastAsia="Times New Roman" w:hAnsi="Times New Roman" w:cs="Times New Roman"/>
          <w:sz w:val="24"/>
          <w:szCs w:val="24"/>
          <w:shd w:val="clear" w:color="auto" w:fill="F9F9F9"/>
        </w:rPr>
      </w:pPr>
      <w:r w:rsidRPr="006A5500">
        <w:rPr>
          <w:rFonts w:ascii="Times New Roman" w:eastAsia="Times New Roman" w:hAnsi="Times New Roman" w:cs="Times New Roman"/>
          <w:sz w:val="24"/>
          <w:szCs w:val="24"/>
          <w:shd w:val="clear" w:color="auto" w:fill="F9F9F9"/>
        </w:rPr>
        <w:t xml:space="preserve">Students should darg a protect bar above the earth to </w:t>
      </w:r>
      <w:r w:rsidR="006A5500" w:rsidRPr="006A5500">
        <w:rPr>
          <w:rFonts w:ascii="Times New Roman" w:eastAsia="Times New Roman" w:hAnsi="Times New Roman" w:cs="Times New Roman"/>
          <w:sz w:val="24"/>
          <w:szCs w:val="24"/>
          <w:shd w:val="clear" w:color="auto" w:fill="F9F9F9"/>
        </w:rPr>
        <w:t>keep off falling waste. If success, he could get the score. If not, the waste would drop into the earth, the earth becomes a bit bigger, and the colour becomes darker.</w:t>
      </w:r>
    </w:p>
    <w:p w14:paraId="62BB53F5" w14:textId="77777777" w:rsidR="006228F2" w:rsidRDefault="006A5500" w:rsidP="004C7613">
      <w:pPr>
        <w:pStyle w:val="a5"/>
        <w:widowControl w:val="0"/>
        <w:numPr>
          <w:ilvl w:val="0"/>
          <w:numId w:val="14"/>
        </w:numPr>
        <w:spacing w:line="240" w:lineRule="auto"/>
        <w:rPr>
          <w:rFonts w:ascii="Times New Roman" w:eastAsia="Times New Roman" w:hAnsi="Times New Roman" w:cs="Times New Roman"/>
          <w:sz w:val="24"/>
          <w:szCs w:val="24"/>
          <w:shd w:val="clear" w:color="auto" w:fill="F9F9F9"/>
        </w:rPr>
      </w:pPr>
      <w:r w:rsidRPr="006A5500">
        <w:rPr>
          <w:rFonts w:ascii="Times New Roman" w:eastAsia="Times New Roman" w:hAnsi="Times New Roman" w:cs="Times New Roman"/>
          <w:sz w:val="24"/>
          <w:szCs w:val="24"/>
          <w:shd w:val="clear" w:color="auto" w:fill="F9F9F9"/>
        </w:rPr>
        <w:t xml:space="preserve">If there are too many waste dropping into the earth, the earth would be broken, and the colour of it would be rather ugly. Then this game is over.   </w:t>
      </w:r>
    </w:p>
    <w:p w14:paraId="4790C149" w14:textId="77777777" w:rsidR="00911CD7" w:rsidRPr="00F53AE9" w:rsidRDefault="00F53AE9" w:rsidP="004C7613">
      <w:pPr>
        <w:pStyle w:val="a5"/>
        <w:widowControl w:val="0"/>
        <w:numPr>
          <w:ilvl w:val="0"/>
          <w:numId w:val="14"/>
        </w:numPr>
        <w:spacing w:line="240" w:lineRule="auto"/>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If a student gets required score, then he can get into next game.</w:t>
      </w:r>
    </w:p>
    <w:p w14:paraId="1753DAD9" w14:textId="77777777" w:rsidR="00911CD7" w:rsidRDefault="00911CD7">
      <w:pPr>
        <w:widowControl w:val="0"/>
        <w:spacing w:line="240" w:lineRule="auto"/>
      </w:pPr>
    </w:p>
    <w:p w14:paraId="06FF7BB2" w14:textId="77777777" w:rsidR="00911CD7" w:rsidRDefault="006D63DF">
      <w:pPr>
        <w:widowControl w:val="0"/>
        <w:spacing w:line="240" w:lineRule="auto"/>
      </w:pPr>
      <w:r>
        <w:rPr>
          <w:rFonts w:ascii="Times New Roman" w:eastAsia="Times New Roman" w:hAnsi="Times New Roman" w:cs="Times New Roman"/>
          <w:b/>
          <w:sz w:val="24"/>
          <w:szCs w:val="24"/>
          <w:shd w:val="clear" w:color="auto" w:fill="F9F9F9"/>
        </w:rPr>
        <w:t>Third game:</w:t>
      </w:r>
      <w:r w:rsidR="003D4AA3">
        <w:rPr>
          <w:rFonts w:ascii="Times New Roman" w:eastAsia="Times New Roman" w:hAnsi="Times New Roman" w:cs="Times New Roman"/>
          <w:b/>
          <w:sz w:val="24"/>
          <w:szCs w:val="24"/>
          <w:shd w:val="clear" w:color="auto" w:fill="F9F9F9"/>
        </w:rPr>
        <w:t xml:space="preserve"> </w:t>
      </w:r>
      <w:r>
        <w:rPr>
          <w:rFonts w:ascii="Times New Roman" w:eastAsia="Times New Roman" w:hAnsi="Times New Roman" w:cs="Times New Roman"/>
          <w:b/>
          <w:sz w:val="24"/>
          <w:szCs w:val="24"/>
          <w:shd w:val="clear" w:color="auto" w:fill="F9F9F9"/>
        </w:rPr>
        <w:t>How to sort waste.</w:t>
      </w:r>
    </w:p>
    <w:p w14:paraId="12390C5F" w14:textId="77777777" w:rsidR="006A5500" w:rsidRDefault="006A5500" w:rsidP="006A5500">
      <w:pPr>
        <w:widowControl w:val="0"/>
        <w:spacing w:line="240" w:lineRule="auto"/>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This game is to let students to know we still have some effective ways to deal with those waste. One way is to sort them for recycling. This game is the most important one among 4. </w:t>
      </w:r>
    </w:p>
    <w:p w14:paraId="319C4E89" w14:textId="77777777" w:rsidR="00911CD7" w:rsidRDefault="00911CD7">
      <w:pPr>
        <w:widowControl w:val="0"/>
        <w:spacing w:line="240" w:lineRule="auto"/>
      </w:pPr>
    </w:p>
    <w:p w14:paraId="547DB62F" w14:textId="77777777" w:rsidR="00911CD7" w:rsidRDefault="00981E93">
      <w:pPr>
        <w:widowControl w:val="0"/>
        <w:spacing w:line="240" w:lineRule="auto"/>
        <w:jc w:val="center"/>
      </w:pPr>
      <w:r w:rsidRPr="006A5500">
        <w:rPr>
          <w:noProof/>
        </w:rPr>
        <w:lastRenderedPageBreak/>
        <mc:AlternateContent>
          <mc:Choice Requires="wps">
            <w:drawing>
              <wp:anchor distT="0" distB="0" distL="114300" distR="114300" simplePos="0" relativeHeight="251660288" behindDoc="0" locked="0" layoutInCell="1" allowOverlap="1" wp14:anchorId="00E39746" wp14:editId="362EF6B4">
                <wp:simplePos x="0" y="0"/>
                <wp:positionH relativeFrom="column">
                  <wp:posOffset>1614115</wp:posOffset>
                </wp:positionH>
                <wp:positionV relativeFrom="paragraph">
                  <wp:posOffset>1816542</wp:posOffset>
                </wp:positionV>
                <wp:extent cx="222250" cy="127690"/>
                <wp:effectExtent l="0" t="0" r="25400" b="24765"/>
                <wp:wrapNone/>
                <wp:docPr id="248" name="Shape 130"/>
                <wp:cNvGraphicFramePr/>
                <a:graphic xmlns:a="http://schemas.openxmlformats.org/drawingml/2006/main">
                  <a:graphicData uri="http://schemas.microsoft.com/office/word/2010/wordprocessingShape">
                    <wps:wsp>
                      <wps:cNvSpPr/>
                      <wps:spPr>
                        <a:xfrm rot="10800000">
                          <a:off x="0" y="0"/>
                          <a:ext cx="222250" cy="127690"/>
                        </a:xfrm>
                        <a:prstGeom prst="flowChartDocument">
                          <a:avLst/>
                        </a:prstGeom>
                        <a:solidFill>
                          <a:srgbClr val="F1C232"/>
                        </a:solidFill>
                        <a:ln w="9525" cap="flat" cmpd="sng">
                          <a:solidFill>
                            <a:srgbClr val="000000"/>
                          </a:solidFill>
                          <a:prstDash val="solid"/>
                          <a:round/>
                          <a:headEnd type="none" w="med" len="med"/>
                          <a:tailEnd type="none" w="med" len="med"/>
                        </a:ln>
                      </wps:spPr>
                      <wps:txbx>
                        <w:txbxContent>
                          <w:p w14:paraId="215A5529" w14:textId="77777777" w:rsidR="006A5500" w:rsidRDefault="006A5500" w:rsidP="006A5500">
                            <w:pPr>
                              <w:spacing w:line="240" w:lineRule="auto"/>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BB3E704" id="Shape 130" o:spid="_x0000_s1220" type="#_x0000_t114" style="position:absolute;left:0;text-align:left;margin-left:127.1pt;margin-top:143.05pt;width:17.5pt;height:10.0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" fillcolor="#f1c232">
                <v:stroke joinstyle="round"/>
                <v:textbox inset="2.53958mm,2.53958mm,2.53958mm,2.53958mm">
                  <w:txbxContent>
                    <w:p w:rsidR="006A5500" w:rsidRDefault="006A5500" w:rsidP="006A5500">
                      <w:pPr>
                        <w:spacing w:line="240" w:lineRule="auto"/>
                      </w:pPr>
                    </w:p>
                  </w:txbxContent>
                </v:textbox>
              </v:shape>
            </w:pict>
          </mc:Fallback>
        </mc:AlternateContent>
      </w:r>
      <w:r w:rsidRPr="006A5500">
        <w:rPr>
          <w:noProof/>
        </w:rPr>
        <mc:AlternateContent>
          <mc:Choice Requires="wps">
            <w:drawing>
              <wp:anchor distT="0" distB="0" distL="114300" distR="114300" simplePos="0" relativeHeight="251659264" behindDoc="0" locked="0" layoutInCell="1" allowOverlap="1" wp14:anchorId="42BB198E" wp14:editId="1ED02A70">
                <wp:simplePos x="0" y="0"/>
                <wp:positionH relativeFrom="column">
                  <wp:posOffset>1614115</wp:posOffset>
                </wp:positionH>
                <wp:positionV relativeFrom="paragraph">
                  <wp:posOffset>1697272</wp:posOffset>
                </wp:positionV>
                <wp:extent cx="222250" cy="111318"/>
                <wp:effectExtent l="0" t="0" r="25400" b="22225"/>
                <wp:wrapNone/>
                <wp:docPr id="247" name="Shape 129"/>
                <wp:cNvGraphicFramePr/>
                <a:graphic xmlns:a="http://schemas.openxmlformats.org/drawingml/2006/main">
                  <a:graphicData uri="http://schemas.microsoft.com/office/word/2010/wordprocessingShape">
                    <wps:wsp>
                      <wps:cNvSpPr/>
                      <wps:spPr>
                        <a:xfrm>
                          <a:off x="0" y="0"/>
                          <a:ext cx="222250" cy="111318"/>
                        </a:xfrm>
                        <a:prstGeom prst="flowChartDocument">
                          <a:avLst/>
                        </a:prstGeom>
                        <a:solidFill>
                          <a:srgbClr val="F1C232"/>
                        </a:solidFill>
                        <a:ln w="9525" cap="flat" cmpd="sng">
                          <a:solidFill>
                            <a:srgbClr val="000000"/>
                          </a:solidFill>
                          <a:prstDash val="solid"/>
                          <a:round/>
                          <a:headEnd type="none" w="med" len="med"/>
                          <a:tailEnd type="none" w="med" len="med"/>
                        </a:ln>
                      </wps:spPr>
                      <wps:txbx>
                        <w:txbxContent>
                          <w:p w14:paraId="0A29D23F" w14:textId="77777777" w:rsidR="006A5500" w:rsidRDefault="006A5500" w:rsidP="006A5500">
                            <w:pPr>
                              <w:spacing w:line="240" w:lineRule="auto"/>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46579C" id="Shape 129" o:spid="_x0000_s1221" type="#_x0000_t114" style="position:absolute;left:0;text-align:left;margin-left:127.1pt;margin-top:133.65pt;width:17.5pt;height: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" fillcolor="#f1c232">
                <v:stroke joinstyle="round"/>
                <v:textbox inset="2.53958mm,2.53958mm,2.53958mm,2.53958mm">
                  <w:txbxContent>
                    <w:p w:rsidR="006A5500" w:rsidRDefault="006A5500" w:rsidP="006A5500">
                      <w:pPr>
                        <w:spacing w:line="240" w:lineRule="auto"/>
                      </w:pPr>
                    </w:p>
                  </w:txbxContent>
                </v:textbox>
              </v:shape>
            </w:pict>
          </mc:Fallback>
        </mc:AlternateContent>
      </w:r>
      <w:r w:rsidR="006D63DF">
        <w:rPr>
          <w:noProof/>
        </w:rPr>
        <mc:AlternateContent>
          <mc:Choice Requires="wpg">
            <w:drawing>
              <wp:inline distT="114300" distB="114300" distL="114300" distR="114300" wp14:anchorId="32F8D9F6" wp14:editId="0FCE92F4">
                <wp:extent cx="2910178" cy="2536466"/>
                <wp:effectExtent l="0" t="0" r="24130" b="0"/>
                <wp:docPr id="157" name="组合 157"/>
                <wp:cNvGraphicFramePr/>
                <a:graphic xmlns:a="http://schemas.openxmlformats.org/drawingml/2006/main">
                  <a:graphicData uri="http://schemas.microsoft.com/office/word/2010/wordprocessingGroup">
                    <wpg:wgp>
                      <wpg:cNvGrpSpPr/>
                      <wpg:grpSpPr>
                        <a:xfrm>
                          <a:off x="0" y="0"/>
                          <a:ext cx="2910178" cy="2536466"/>
                          <a:chOff x="561900" y="630150"/>
                          <a:chExt cx="4677600" cy="4068284"/>
                        </a:xfrm>
                      </wpg:grpSpPr>
                      <wps:wsp>
                        <wps:cNvPr id="158" name="Shape 150"/>
                        <wps:cNvSpPr/>
                        <wps:spPr>
                          <a:xfrm rot="10800000" flipH="1">
                            <a:off x="561900" y="630150"/>
                            <a:ext cx="1008900" cy="1286100"/>
                          </a:xfrm>
                          <a:prstGeom prst="trapezoid">
                            <a:avLst>
                              <a:gd name="adj" fmla="val 25000"/>
                            </a:avLst>
                          </a:prstGeom>
                          <a:solidFill>
                            <a:srgbClr val="6AA84F"/>
                          </a:solidFill>
                          <a:ln>
                            <a:noFill/>
                          </a:ln>
                        </wps:spPr>
                        <wps:txbx>
                          <w:txbxContent>
                            <w:p w14:paraId="43E21D05" w14:textId="77777777" w:rsidR="00A11B73" w:rsidRDefault="00A11B73">
                              <w:pPr>
                                <w:spacing w:line="240" w:lineRule="auto"/>
                              </w:pPr>
                            </w:p>
                          </w:txbxContent>
                        </wps:txbx>
                        <wps:bodyPr lIns="91425" tIns="91425" rIns="91425" bIns="91425" anchor="ctr" anchorCtr="0"/>
                      </wps:wsp>
                      <wps:wsp>
                        <wps:cNvPr id="159" name="Shape 151"/>
                        <wps:cNvSpPr/>
                        <wps:spPr>
                          <a:xfrm rot="10800000" flipH="1">
                            <a:off x="1757700" y="630150"/>
                            <a:ext cx="1008900" cy="1286100"/>
                          </a:xfrm>
                          <a:prstGeom prst="trapezoid">
                            <a:avLst>
                              <a:gd name="adj" fmla="val 25000"/>
                            </a:avLst>
                          </a:prstGeom>
                          <a:solidFill>
                            <a:srgbClr val="6AA84F"/>
                          </a:solidFill>
                          <a:ln>
                            <a:noFill/>
                          </a:ln>
                        </wps:spPr>
                        <wps:txbx>
                          <w:txbxContent>
                            <w:p w14:paraId="507C9E29" w14:textId="77777777" w:rsidR="00A11B73" w:rsidRPr="00981E93" w:rsidRDefault="00A11B73">
                              <w:pPr>
                                <w:spacing w:line="240" w:lineRule="auto"/>
                                <w:rPr>
                                  <w:sz w:val="20"/>
                                  <w:szCs w:val="20"/>
                                </w:rPr>
                              </w:pPr>
                            </w:p>
                          </w:txbxContent>
                        </wps:txbx>
                        <wps:bodyPr lIns="91425" tIns="91425" rIns="91425" bIns="91425" anchor="ctr" anchorCtr="0"/>
                      </wps:wsp>
                      <wps:wsp>
                        <wps:cNvPr id="160" name="Shape 152"/>
                        <wps:cNvSpPr/>
                        <wps:spPr>
                          <a:xfrm rot="10800000" flipH="1">
                            <a:off x="2953501" y="630150"/>
                            <a:ext cx="1008899" cy="1286100"/>
                          </a:xfrm>
                          <a:prstGeom prst="trapezoid">
                            <a:avLst>
                              <a:gd name="adj" fmla="val 25000"/>
                            </a:avLst>
                          </a:prstGeom>
                          <a:solidFill>
                            <a:srgbClr val="6AA84F"/>
                          </a:solidFill>
                          <a:ln>
                            <a:noFill/>
                          </a:ln>
                        </wps:spPr>
                        <wps:txbx>
                          <w:txbxContent>
                            <w:p w14:paraId="59637965" w14:textId="77777777" w:rsidR="00A11B73" w:rsidRDefault="00A11B73">
                              <w:pPr>
                                <w:spacing w:line="240" w:lineRule="auto"/>
                              </w:pPr>
                            </w:p>
                          </w:txbxContent>
                        </wps:txbx>
                        <wps:bodyPr lIns="91425" tIns="91425" rIns="91425" bIns="91425" anchor="ctr" anchorCtr="0"/>
                      </wps:wsp>
                      <wps:wsp>
                        <wps:cNvPr id="161" name="Shape 153"/>
                        <wps:cNvSpPr/>
                        <wps:spPr>
                          <a:xfrm rot="10800000" flipH="1">
                            <a:off x="4149301" y="630150"/>
                            <a:ext cx="1008900" cy="1286100"/>
                          </a:xfrm>
                          <a:prstGeom prst="trapezoid">
                            <a:avLst>
                              <a:gd name="adj" fmla="val 25000"/>
                            </a:avLst>
                          </a:prstGeom>
                          <a:solidFill>
                            <a:srgbClr val="6AA84F"/>
                          </a:solidFill>
                          <a:ln>
                            <a:noFill/>
                          </a:ln>
                        </wps:spPr>
                        <wps:txbx>
                          <w:txbxContent>
                            <w:p w14:paraId="057599CD" w14:textId="77777777" w:rsidR="00A11B73" w:rsidRDefault="00A11B73">
                              <w:pPr>
                                <w:spacing w:line="240" w:lineRule="auto"/>
                              </w:pPr>
                            </w:p>
                          </w:txbxContent>
                        </wps:txbx>
                        <wps:bodyPr lIns="91425" tIns="91425" rIns="91425" bIns="91425" anchor="ctr" anchorCtr="0"/>
                      </wps:wsp>
                      <wps:wsp>
                        <wps:cNvPr id="162" name="Shape 154"/>
                        <wps:cNvSpPr/>
                        <wps:spPr>
                          <a:xfrm>
                            <a:off x="818700" y="801825"/>
                            <a:ext cx="495300" cy="495300"/>
                          </a:xfrm>
                          <a:prstGeom prst="ellipse">
                            <a:avLst/>
                          </a:prstGeom>
                          <a:solidFill>
                            <a:srgbClr val="FFFF00"/>
                          </a:solidFill>
                          <a:ln>
                            <a:noFill/>
                          </a:ln>
                        </wps:spPr>
                        <wps:txbx>
                          <w:txbxContent>
                            <w:p w14:paraId="2F3CEF47" w14:textId="77777777" w:rsidR="00A11B73" w:rsidRDefault="00A11B73">
                              <w:pPr>
                                <w:spacing w:line="240" w:lineRule="auto"/>
                              </w:pPr>
                            </w:p>
                          </w:txbxContent>
                        </wps:txbx>
                        <wps:bodyPr lIns="91425" tIns="91425" rIns="91425" bIns="91425" anchor="ctr" anchorCtr="0"/>
                      </wps:wsp>
                      <wps:wsp>
                        <wps:cNvPr id="163" name="Shape 155"/>
                        <wps:cNvSpPr/>
                        <wps:spPr>
                          <a:xfrm>
                            <a:off x="2014500" y="801825"/>
                            <a:ext cx="495300" cy="495300"/>
                          </a:xfrm>
                          <a:prstGeom prst="ellipse">
                            <a:avLst/>
                          </a:prstGeom>
                          <a:solidFill>
                            <a:srgbClr val="FF0000"/>
                          </a:solidFill>
                          <a:ln>
                            <a:noFill/>
                          </a:ln>
                        </wps:spPr>
                        <wps:txbx>
                          <w:txbxContent>
                            <w:p w14:paraId="506CCC37" w14:textId="77777777" w:rsidR="00A11B73" w:rsidRDefault="00A11B73">
                              <w:pPr>
                                <w:spacing w:line="240" w:lineRule="auto"/>
                              </w:pPr>
                            </w:p>
                          </w:txbxContent>
                        </wps:txbx>
                        <wps:bodyPr lIns="91425" tIns="91425" rIns="91425" bIns="91425" anchor="ctr" anchorCtr="0"/>
                      </wps:wsp>
                      <wps:wsp>
                        <wps:cNvPr id="164" name="Shape 156"/>
                        <wps:cNvSpPr/>
                        <wps:spPr>
                          <a:xfrm>
                            <a:off x="3210300" y="801825"/>
                            <a:ext cx="495300" cy="495300"/>
                          </a:xfrm>
                          <a:prstGeom prst="ellipse">
                            <a:avLst/>
                          </a:prstGeom>
                          <a:solidFill>
                            <a:srgbClr val="0000FF"/>
                          </a:solidFill>
                          <a:ln>
                            <a:noFill/>
                          </a:ln>
                        </wps:spPr>
                        <wps:txbx>
                          <w:txbxContent>
                            <w:p w14:paraId="42F0E6CD" w14:textId="77777777" w:rsidR="00A11B73" w:rsidRDefault="00A11B73">
                              <w:pPr>
                                <w:spacing w:line="240" w:lineRule="auto"/>
                              </w:pPr>
                            </w:p>
                          </w:txbxContent>
                        </wps:txbx>
                        <wps:bodyPr lIns="91425" tIns="91425" rIns="91425" bIns="91425" anchor="ctr" anchorCtr="0"/>
                      </wps:wsp>
                      <wps:wsp>
                        <wps:cNvPr id="165" name="Shape 157"/>
                        <wps:cNvSpPr/>
                        <wps:spPr>
                          <a:xfrm>
                            <a:off x="4406100" y="754200"/>
                            <a:ext cx="495300" cy="495300"/>
                          </a:xfrm>
                          <a:prstGeom prst="ellipse">
                            <a:avLst/>
                          </a:prstGeom>
                          <a:solidFill>
                            <a:srgbClr val="FF9900"/>
                          </a:solidFill>
                          <a:ln>
                            <a:noFill/>
                          </a:ln>
                        </wps:spPr>
                        <wps:txbx>
                          <w:txbxContent>
                            <w:p w14:paraId="745D70CD" w14:textId="77777777" w:rsidR="00A11B73" w:rsidRDefault="00A11B73">
                              <w:pPr>
                                <w:spacing w:line="240" w:lineRule="auto"/>
                              </w:pPr>
                            </w:p>
                          </w:txbxContent>
                        </wps:txbx>
                        <wps:bodyPr lIns="91425" tIns="91425" rIns="91425" bIns="91425" anchor="ctr" anchorCtr="0"/>
                      </wps:wsp>
                      <wps:wsp>
                        <wps:cNvPr id="166" name="Shape 158"/>
                        <wps:cNvSpPr/>
                        <wps:spPr>
                          <a:xfrm>
                            <a:off x="818700" y="3297375"/>
                            <a:ext cx="552600" cy="495300"/>
                          </a:xfrm>
                          <a:prstGeom prst="rect">
                            <a:avLst/>
                          </a:prstGeom>
                          <a:solidFill>
                            <a:srgbClr val="F9CB9C"/>
                          </a:solidFill>
                          <a:ln w="9525" cap="flat" cmpd="sng">
                            <a:solidFill>
                              <a:srgbClr val="3C78D8"/>
                            </a:solidFill>
                            <a:prstDash val="solid"/>
                            <a:round/>
                            <a:headEnd type="none" w="med" len="med"/>
                            <a:tailEnd type="none" w="med" len="med"/>
                          </a:ln>
                        </wps:spPr>
                        <wps:txbx>
                          <w:txbxContent>
                            <w:p w14:paraId="5EB659FE" w14:textId="77777777" w:rsidR="00A11B73" w:rsidRDefault="00A11B73">
                              <w:pPr>
                                <w:spacing w:line="240" w:lineRule="auto"/>
                              </w:pPr>
                            </w:p>
                          </w:txbxContent>
                        </wps:txbx>
                        <wps:bodyPr lIns="91425" tIns="91425" rIns="91425" bIns="91425" anchor="ctr" anchorCtr="0"/>
                      </wps:wsp>
                      <wps:wsp>
                        <wps:cNvPr id="167" name="Shape 159"/>
                        <wps:cNvSpPr/>
                        <wps:spPr>
                          <a:xfrm>
                            <a:off x="1371300" y="3297375"/>
                            <a:ext cx="552600" cy="495300"/>
                          </a:xfrm>
                          <a:prstGeom prst="rect">
                            <a:avLst/>
                          </a:prstGeom>
                          <a:solidFill>
                            <a:srgbClr val="CFE2F3"/>
                          </a:solidFill>
                          <a:ln w="9525" cap="flat" cmpd="sng">
                            <a:solidFill>
                              <a:srgbClr val="3C78D8"/>
                            </a:solidFill>
                            <a:prstDash val="solid"/>
                            <a:round/>
                            <a:headEnd type="none" w="med" len="med"/>
                            <a:tailEnd type="none" w="med" len="med"/>
                          </a:ln>
                        </wps:spPr>
                        <wps:txbx>
                          <w:txbxContent>
                            <w:p w14:paraId="70CDDA74" w14:textId="77777777" w:rsidR="00A11B73" w:rsidRDefault="00A11B73">
                              <w:pPr>
                                <w:spacing w:line="240" w:lineRule="auto"/>
                              </w:pPr>
                            </w:p>
                          </w:txbxContent>
                        </wps:txbx>
                        <wps:bodyPr lIns="91425" tIns="91425" rIns="91425" bIns="91425" anchor="ctr" anchorCtr="0"/>
                      </wps:wsp>
                      <wps:wsp>
                        <wps:cNvPr id="168" name="Shape 160"/>
                        <wps:cNvSpPr/>
                        <wps:spPr>
                          <a:xfrm>
                            <a:off x="1923900" y="3297375"/>
                            <a:ext cx="552600" cy="495300"/>
                          </a:xfrm>
                          <a:prstGeom prst="rect">
                            <a:avLst/>
                          </a:prstGeom>
                          <a:solidFill>
                            <a:srgbClr val="CFE2F3"/>
                          </a:solidFill>
                          <a:ln w="9525" cap="flat" cmpd="sng">
                            <a:solidFill>
                              <a:srgbClr val="3C78D8"/>
                            </a:solidFill>
                            <a:prstDash val="solid"/>
                            <a:round/>
                            <a:headEnd type="none" w="med" len="med"/>
                            <a:tailEnd type="none" w="med" len="med"/>
                          </a:ln>
                        </wps:spPr>
                        <wps:txbx>
                          <w:txbxContent>
                            <w:p w14:paraId="25E08CB8" w14:textId="77777777" w:rsidR="00A11B73" w:rsidRDefault="00A11B73">
                              <w:pPr>
                                <w:spacing w:line="240" w:lineRule="auto"/>
                              </w:pPr>
                            </w:p>
                          </w:txbxContent>
                        </wps:txbx>
                        <wps:bodyPr lIns="91425" tIns="91425" rIns="91425" bIns="91425" anchor="ctr" anchorCtr="0"/>
                      </wps:wsp>
                      <wps:wsp>
                        <wps:cNvPr id="169" name="Shape 161"/>
                        <wps:cNvSpPr/>
                        <wps:spPr>
                          <a:xfrm>
                            <a:off x="2476500" y="3297375"/>
                            <a:ext cx="552600" cy="495300"/>
                          </a:xfrm>
                          <a:prstGeom prst="rect">
                            <a:avLst/>
                          </a:prstGeom>
                          <a:solidFill>
                            <a:srgbClr val="CFE2F3"/>
                          </a:solidFill>
                          <a:ln w="9525" cap="flat" cmpd="sng">
                            <a:solidFill>
                              <a:srgbClr val="3C78D8"/>
                            </a:solidFill>
                            <a:prstDash val="solid"/>
                            <a:round/>
                            <a:headEnd type="none" w="med" len="med"/>
                            <a:tailEnd type="none" w="med" len="med"/>
                          </a:ln>
                        </wps:spPr>
                        <wps:txbx>
                          <w:txbxContent>
                            <w:p w14:paraId="6FB96811" w14:textId="77777777" w:rsidR="00A11B73" w:rsidRDefault="00A11B73">
                              <w:pPr>
                                <w:spacing w:line="240" w:lineRule="auto"/>
                              </w:pPr>
                            </w:p>
                          </w:txbxContent>
                        </wps:txbx>
                        <wps:bodyPr lIns="91425" tIns="91425" rIns="91425" bIns="91425" anchor="ctr" anchorCtr="0"/>
                      </wps:wsp>
                      <wps:wsp>
                        <wps:cNvPr id="170" name="Shape 162"/>
                        <wps:cNvSpPr/>
                        <wps:spPr>
                          <a:xfrm>
                            <a:off x="3029100" y="3297375"/>
                            <a:ext cx="552600" cy="495300"/>
                          </a:xfrm>
                          <a:prstGeom prst="rect">
                            <a:avLst/>
                          </a:prstGeom>
                          <a:solidFill>
                            <a:srgbClr val="CFE2F3"/>
                          </a:solidFill>
                          <a:ln w="9525" cap="flat" cmpd="sng">
                            <a:solidFill>
                              <a:srgbClr val="3C78D8"/>
                            </a:solidFill>
                            <a:prstDash val="solid"/>
                            <a:round/>
                            <a:headEnd type="none" w="med" len="med"/>
                            <a:tailEnd type="none" w="med" len="med"/>
                          </a:ln>
                        </wps:spPr>
                        <wps:txbx>
                          <w:txbxContent>
                            <w:p w14:paraId="6CC4EE5F" w14:textId="77777777" w:rsidR="00A11B73" w:rsidRDefault="00A11B73">
                              <w:pPr>
                                <w:spacing w:line="240" w:lineRule="auto"/>
                              </w:pPr>
                            </w:p>
                          </w:txbxContent>
                        </wps:txbx>
                        <wps:bodyPr lIns="91425" tIns="91425" rIns="91425" bIns="91425" anchor="ctr" anchorCtr="0"/>
                      </wps:wsp>
                      <wps:wsp>
                        <wps:cNvPr id="171" name="Shape 163"/>
                        <wps:cNvSpPr/>
                        <wps:spPr>
                          <a:xfrm>
                            <a:off x="3581700" y="3297375"/>
                            <a:ext cx="552600" cy="495300"/>
                          </a:xfrm>
                          <a:prstGeom prst="rect">
                            <a:avLst/>
                          </a:prstGeom>
                          <a:solidFill>
                            <a:srgbClr val="CFE2F3"/>
                          </a:solidFill>
                          <a:ln w="9525" cap="flat" cmpd="sng">
                            <a:solidFill>
                              <a:srgbClr val="3C78D8"/>
                            </a:solidFill>
                            <a:prstDash val="solid"/>
                            <a:round/>
                            <a:headEnd type="none" w="med" len="med"/>
                            <a:tailEnd type="none" w="med" len="med"/>
                          </a:ln>
                        </wps:spPr>
                        <wps:txbx>
                          <w:txbxContent>
                            <w:p w14:paraId="57E8AF3A" w14:textId="77777777" w:rsidR="00A11B73" w:rsidRDefault="00A11B73">
                              <w:pPr>
                                <w:spacing w:line="240" w:lineRule="auto"/>
                              </w:pPr>
                            </w:p>
                          </w:txbxContent>
                        </wps:txbx>
                        <wps:bodyPr lIns="91425" tIns="91425" rIns="91425" bIns="91425" anchor="ctr" anchorCtr="0"/>
                      </wps:wsp>
                      <wps:wsp>
                        <wps:cNvPr id="172" name="Shape 164"/>
                        <wps:cNvSpPr/>
                        <wps:spPr>
                          <a:xfrm>
                            <a:off x="4134300" y="3297375"/>
                            <a:ext cx="552600" cy="495300"/>
                          </a:xfrm>
                          <a:prstGeom prst="rect">
                            <a:avLst/>
                          </a:prstGeom>
                          <a:solidFill>
                            <a:srgbClr val="CFE2F3"/>
                          </a:solidFill>
                          <a:ln w="9525" cap="flat" cmpd="sng">
                            <a:solidFill>
                              <a:srgbClr val="3C78D8"/>
                            </a:solidFill>
                            <a:prstDash val="solid"/>
                            <a:round/>
                            <a:headEnd type="none" w="med" len="med"/>
                            <a:tailEnd type="none" w="med" len="med"/>
                          </a:ln>
                        </wps:spPr>
                        <wps:txbx>
                          <w:txbxContent>
                            <w:p w14:paraId="085437ED" w14:textId="77777777" w:rsidR="00A11B73" w:rsidRDefault="00A11B73">
                              <w:pPr>
                                <w:spacing w:line="240" w:lineRule="auto"/>
                              </w:pPr>
                            </w:p>
                          </w:txbxContent>
                        </wps:txbx>
                        <wps:bodyPr lIns="91425" tIns="91425" rIns="91425" bIns="91425" anchor="ctr" anchorCtr="0"/>
                      </wps:wsp>
                      <wps:wsp>
                        <wps:cNvPr id="173" name="Shape 165"/>
                        <wps:cNvSpPr/>
                        <wps:spPr>
                          <a:xfrm>
                            <a:off x="4686900" y="3297375"/>
                            <a:ext cx="552600" cy="495300"/>
                          </a:xfrm>
                          <a:prstGeom prst="rect">
                            <a:avLst/>
                          </a:prstGeom>
                          <a:solidFill>
                            <a:srgbClr val="CFE2F3"/>
                          </a:solidFill>
                          <a:ln w="9525" cap="flat" cmpd="sng">
                            <a:solidFill>
                              <a:srgbClr val="3C78D8"/>
                            </a:solidFill>
                            <a:prstDash val="solid"/>
                            <a:round/>
                            <a:headEnd type="none" w="med" len="med"/>
                            <a:tailEnd type="none" w="med" len="med"/>
                          </a:ln>
                        </wps:spPr>
                        <wps:txbx>
                          <w:txbxContent>
                            <w:p w14:paraId="652BD052" w14:textId="77777777" w:rsidR="00A11B73" w:rsidRDefault="00A11B73">
                              <w:pPr>
                                <w:spacing w:line="240" w:lineRule="auto"/>
                              </w:pPr>
                            </w:p>
                          </w:txbxContent>
                        </wps:txbx>
                        <wps:bodyPr lIns="91425" tIns="91425" rIns="91425" bIns="91425" anchor="ctr" anchorCtr="0"/>
                      </wps:wsp>
                      <wps:wsp>
                        <wps:cNvPr id="208" name="直接箭头连接符 208"/>
                        <wps:cNvCnPr/>
                        <wps:spPr>
                          <a:xfrm rot="10800000">
                            <a:off x="809700" y="4106925"/>
                            <a:ext cx="4410000" cy="9600"/>
                          </a:xfrm>
                          <a:prstGeom prst="straightConnector1">
                            <a:avLst/>
                          </a:prstGeom>
                          <a:noFill/>
                          <a:ln w="9525" cap="flat" cmpd="sng">
                            <a:solidFill>
                              <a:srgbClr val="000000"/>
                            </a:solidFill>
                            <a:prstDash val="solid"/>
                            <a:round/>
                            <a:headEnd type="none" w="lg" len="lg"/>
                            <a:tailEnd type="triangle" w="lg" len="lg"/>
                          </a:ln>
                        </wps:spPr>
                        <wps:bodyPr/>
                      </wps:wsp>
                      <wps:wsp>
                        <wps:cNvPr id="211" name="Shape 167"/>
                        <wps:cNvSpPr txBox="1"/>
                        <wps:spPr>
                          <a:xfrm>
                            <a:off x="1675573" y="4165093"/>
                            <a:ext cx="3410328" cy="533341"/>
                          </a:xfrm>
                          <a:prstGeom prst="rect">
                            <a:avLst/>
                          </a:prstGeom>
                          <a:noFill/>
                          <a:ln>
                            <a:noFill/>
                          </a:ln>
                        </wps:spPr>
                        <wps:txbx>
                          <w:txbxContent>
                            <w:p w14:paraId="28CD7DE0" w14:textId="77777777" w:rsidR="00A11B73" w:rsidRPr="00981E93" w:rsidRDefault="00A11B73">
                              <w:pPr>
                                <w:spacing w:line="240" w:lineRule="auto"/>
                                <w:rPr>
                                  <w:sz w:val="20"/>
                                  <w:szCs w:val="20"/>
                                </w:rPr>
                              </w:pPr>
                              <w:r w:rsidRPr="00981E93">
                                <w:rPr>
                                  <w:sz w:val="20"/>
                                  <w:szCs w:val="20"/>
                                </w:rPr>
                                <w:t>Sequence of wa</w:t>
                              </w:r>
                              <w:r w:rsidR="00F53AE9" w:rsidRPr="00981E93">
                                <w:rPr>
                                  <w:sz w:val="20"/>
                                  <w:szCs w:val="20"/>
                                </w:rPr>
                                <w:t>s</w:t>
                              </w:r>
                              <w:r w:rsidRPr="00981E93">
                                <w:rPr>
                                  <w:sz w:val="20"/>
                                  <w:szCs w:val="20"/>
                                </w:rPr>
                                <w:t>te</w:t>
                              </w:r>
                            </w:p>
                          </w:txbxContent>
                        </wps:txbx>
                        <wps:bodyPr lIns="91425" tIns="91425" rIns="91425" bIns="91425" anchor="t" anchorCtr="0"/>
                      </wps:wsp>
                      <wps:wsp>
                        <wps:cNvPr id="214" name="Shape 168"/>
                        <wps:cNvSpPr txBox="1"/>
                        <wps:spPr>
                          <a:xfrm>
                            <a:off x="4229633" y="1257295"/>
                            <a:ext cx="945963" cy="475798"/>
                          </a:xfrm>
                          <a:prstGeom prst="rect">
                            <a:avLst/>
                          </a:prstGeom>
                          <a:noFill/>
                          <a:ln>
                            <a:noFill/>
                          </a:ln>
                        </wps:spPr>
                        <wps:txbx>
                          <w:txbxContent>
                            <w:p w14:paraId="5C8EA087" w14:textId="77777777" w:rsidR="00A11B73" w:rsidRPr="00981E93" w:rsidRDefault="00A11B73">
                              <w:pPr>
                                <w:spacing w:line="240" w:lineRule="auto"/>
                                <w:rPr>
                                  <w:sz w:val="20"/>
                                  <w:szCs w:val="20"/>
                                </w:rPr>
                              </w:pPr>
                              <w:r w:rsidRPr="00981E93">
                                <w:rPr>
                                  <w:sz w:val="20"/>
                                  <w:szCs w:val="20"/>
                                </w:rPr>
                                <w:t>Paper</w:t>
                              </w:r>
                            </w:p>
                          </w:txbxContent>
                        </wps:txbx>
                        <wps:bodyPr lIns="91425" tIns="91425" rIns="91425" bIns="91425" anchor="t" anchorCtr="0"/>
                      </wps:wsp>
                      <wps:wsp>
                        <wps:cNvPr id="215" name="Shape 169"/>
                        <wps:cNvSpPr txBox="1"/>
                        <wps:spPr>
                          <a:xfrm>
                            <a:off x="567992" y="1213412"/>
                            <a:ext cx="1055713" cy="532174"/>
                          </a:xfrm>
                          <a:prstGeom prst="rect">
                            <a:avLst/>
                          </a:prstGeom>
                          <a:noFill/>
                          <a:ln>
                            <a:noFill/>
                          </a:ln>
                        </wps:spPr>
                        <wps:txbx>
                          <w:txbxContent>
                            <w:p w14:paraId="38CD8230" w14:textId="77777777" w:rsidR="00A11B73" w:rsidRPr="00981E93" w:rsidRDefault="00A11B73">
                              <w:pPr>
                                <w:spacing w:line="240" w:lineRule="auto"/>
                                <w:rPr>
                                  <w:sz w:val="20"/>
                                  <w:szCs w:val="20"/>
                                </w:rPr>
                              </w:pPr>
                              <w:r w:rsidRPr="00981E93">
                                <w:rPr>
                                  <w:sz w:val="20"/>
                                  <w:szCs w:val="20"/>
                                </w:rPr>
                                <w:t>Recycle</w:t>
                              </w:r>
                            </w:p>
                          </w:txbxContent>
                        </wps:txbx>
                        <wps:bodyPr lIns="91425" tIns="91425" rIns="91425" bIns="91425" anchor="t" anchorCtr="0"/>
                      </wps:wsp>
                      <wps:wsp>
                        <wps:cNvPr id="216" name="Shape 170"/>
                        <wps:cNvSpPr txBox="1"/>
                        <wps:spPr>
                          <a:xfrm>
                            <a:off x="1757719" y="1249497"/>
                            <a:ext cx="1133379" cy="512171"/>
                          </a:xfrm>
                          <a:prstGeom prst="rect">
                            <a:avLst/>
                          </a:prstGeom>
                          <a:noFill/>
                          <a:ln>
                            <a:noFill/>
                          </a:ln>
                        </wps:spPr>
                        <wps:txbx>
                          <w:txbxContent>
                            <w:p w14:paraId="37C46F97" w14:textId="77777777" w:rsidR="00A11B73" w:rsidRPr="00981E93" w:rsidRDefault="00A11B73">
                              <w:pPr>
                                <w:spacing w:line="240" w:lineRule="auto"/>
                                <w:rPr>
                                  <w:sz w:val="20"/>
                                  <w:szCs w:val="20"/>
                                </w:rPr>
                              </w:pPr>
                              <w:r w:rsidRPr="00981E93">
                                <w:rPr>
                                  <w:sz w:val="20"/>
                                  <w:szCs w:val="20"/>
                                </w:rPr>
                                <w:t>organic</w:t>
                              </w:r>
                            </w:p>
                          </w:txbxContent>
                        </wps:txbx>
                        <wps:bodyPr lIns="91425" tIns="91425" rIns="91425" bIns="91425" anchor="t" anchorCtr="0"/>
                      </wps:wsp>
                      <wps:wsp>
                        <wps:cNvPr id="217" name="Shape 171"/>
                        <wps:cNvSpPr txBox="1"/>
                        <wps:spPr>
                          <a:xfrm>
                            <a:off x="2982944" y="1274765"/>
                            <a:ext cx="1107520" cy="590317"/>
                          </a:xfrm>
                          <a:prstGeom prst="rect">
                            <a:avLst/>
                          </a:prstGeom>
                          <a:noFill/>
                          <a:ln>
                            <a:noFill/>
                          </a:ln>
                        </wps:spPr>
                        <wps:txbx>
                          <w:txbxContent>
                            <w:p w14:paraId="5C2F6D81" w14:textId="77777777" w:rsidR="00A11B73" w:rsidRPr="00981E93" w:rsidRDefault="00A11B73">
                              <w:pPr>
                                <w:spacing w:line="240" w:lineRule="auto"/>
                                <w:rPr>
                                  <w:sz w:val="20"/>
                                  <w:szCs w:val="20"/>
                                </w:rPr>
                              </w:pPr>
                              <w:r w:rsidRPr="00981E93">
                                <w:rPr>
                                  <w:sz w:val="20"/>
                                  <w:szCs w:val="20"/>
                                </w:rPr>
                                <w:t>land fill</w:t>
                              </w:r>
                            </w:p>
                          </w:txbxContent>
                        </wps:txbx>
                        <wps:bodyPr lIns="91425" tIns="91425" rIns="91425" bIns="91425" anchor="t" anchorCtr="0"/>
                      </wps:wsp>
                      <wps:wsp>
                        <wps:cNvPr id="218" name="Shape 172"/>
                        <wps:cNvSpPr/>
                        <wps:spPr>
                          <a:xfrm>
                            <a:off x="1114529" y="1448664"/>
                            <a:ext cx="1924694" cy="1869976"/>
                          </a:xfrm>
                          <a:custGeom>
                            <a:avLst/>
                            <a:gdLst/>
                            <a:ahLst/>
                            <a:cxnLst/>
                            <a:rect l="0" t="0" r="0" b="0"/>
                            <a:pathLst>
                              <a:path w="76200" h="79629" extrusionOk="0">
                                <a:moveTo>
                                  <a:pt x="0" y="79629"/>
                                </a:moveTo>
                                <a:cubicBezTo>
                                  <a:pt x="2722" y="56941"/>
                                  <a:pt x="11460" y="32704"/>
                                  <a:pt x="28194" y="17145"/>
                                </a:cubicBezTo>
                                <a:cubicBezTo>
                                  <a:pt x="40637" y="5574"/>
                                  <a:pt x="59330" y="2035"/>
                                  <a:pt x="76200" y="0"/>
                                </a:cubicBezTo>
                              </a:path>
                            </a:pathLst>
                          </a:custGeom>
                          <a:noFill/>
                          <a:ln w="9525" cap="flat" cmpd="sng">
                            <a:solidFill>
                              <a:srgbClr val="000000"/>
                            </a:solidFill>
                            <a:prstDash val="solid"/>
                            <a:round/>
                            <a:headEnd type="none" w="lg" len="lg"/>
                            <a:tailEnd type="triangle" w="lg" len="lg"/>
                          </a:ln>
                        </wps:spPr>
                        <wps:bodyPr lIns="91425" tIns="91425" rIns="91425" bIns="91425" anchor="ctr" anchorCtr="0"/>
                      </wps:wsp>
                      <wps:wsp>
                        <wps:cNvPr id="219" name="Shape 173"/>
                        <wps:cNvSpPr txBox="1"/>
                        <wps:spPr>
                          <a:xfrm>
                            <a:off x="1482739" y="2173120"/>
                            <a:ext cx="3134209" cy="550149"/>
                          </a:xfrm>
                          <a:prstGeom prst="rect">
                            <a:avLst/>
                          </a:prstGeom>
                          <a:noFill/>
                          <a:ln>
                            <a:noFill/>
                          </a:ln>
                        </wps:spPr>
                        <wps:txbx>
                          <w:txbxContent>
                            <w:p w14:paraId="791F1F7C" w14:textId="77777777" w:rsidR="00A11B73" w:rsidRPr="00F311F2" w:rsidRDefault="00A11B73">
                              <w:pPr>
                                <w:spacing w:line="240" w:lineRule="auto"/>
                                <w:rPr>
                                  <w:sz w:val="20"/>
                                  <w:szCs w:val="20"/>
                                </w:rPr>
                              </w:pPr>
                              <w:r w:rsidRPr="00F311F2">
                                <w:rPr>
                                  <w:sz w:val="20"/>
                                  <w:szCs w:val="20"/>
                                </w:rPr>
                                <w:t>Drag waste int</w:t>
                              </w:r>
                              <w:r>
                                <w:rPr>
                                  <w:sz w:val="20"/>
                                  <w:szCs w:val="20"/>
                                </w:rPr>
                                <w:t>o correct bin</w:t>
                              </w:r>
                            </w:p>
                          </w:txbxContent>
                        </wps:txbx>
                        <wps:bodyPr lIns="91425" tIns="91425" rIns="91425" bIns="91425" anchor="t" anchorCtr="0"/>
                      </wps:wsp>
                    </wpg:wgp>
                  </a:graphicData>
                </a:graphic>
              </wp:inline>
            </w:drawing>
          </mc:Choice>
          <mc:Fallback>
            <w:pict>
              <v:group id="组合 157" o:spid="_x0000_s1222" style="width:229.15pt;height:199.7pt;mso-position-horizontal-relative:char;mso-position-vertical-relative:line" coordorigin="5619,6301" coordsize="46776,4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">
                <v:shape id="Shape 150" o:spid="_x0000_s1223" style="position:absolute;left:5619;top:6301;width:10089;height:12861;rotation:180;flip:x;visibility:visible;mso-wrap-style:square;v-text-anchor:middle" coordsize="1008900,1286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" adj="-11796480,,5400" path="m,1286100l252225,,756675,r252225,1286100l,1286100xe" fillcolor="#6aa84f" stroked="f">
                  <v:stroke joinstyle="miter"/>
                  <v:formulas/>
                  <v:path arrowok="t" o:connecttype="custom" o:connectlocs="0,1286100;252225,0;756675,0;1008900,1286100;0,1286100" o:connectangles="0,0,0,0,0" textboxrect="0,0,1008900,1286100"/>
                  <v:textbox inset="2.53958mm,2.53958mm,2.53958mm,2.53958mm">
                    <w:txbxContent>
                      <w:p w:rsidR="00A11B73" w:rsidRDefault="00A11B73">
                        <w:pPr>
                          <w:spacing w:line="240" w:lineRule="auto"/>
                        </w:pPr>
                      </w:p>
                    </w:txbxContent>
                  </v:textbox>
                </v:shape>
                <v:shape id="Shape 151" o:spid="_x0000_s1224" style="position:absolute;left:17577;top:6301;width:10089;height:12861;rotation:180;flip:x;visibility:visible;mso-wrap-style:square;v-text-anchor:middle" coordsize="1008900,1286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" adj="-11796480,,5400" path="m,1286100l252225,,756675,r252225,1286100l,1286100xe" fillcolor="#6aa84f" stroked="f">
                  <v:stroke joinstyle="miter"/>
                  <v:formulas/>
                  <v:path arrowok="t" o:connecttype="custom" o:connectlocs="0,1286100;252225,0;756675,0;1008900,1286100;0,1286100" o:connectangles="0,0,0,0,0" textboxrect="0,0,1008900,1286100"/>
                  <v:textbox inset="2.53958mm,2.53958mm,2.53958mm,2.53958mm">
                    <w:txbxContent>
                      <w:p w:rsidR="00A11B73" w:rsidRPr="00981E93" w:rsidRDefault="00A11B73">
                        <w:pPr>
                          <w:spacing w:line="240" w:lineRule="auto"/>
                          <w:rPr>
                            <w:sz w:val="20"/>
                            <w:szCs w:val="20"/>
                          </w:rPr>
                        </w:pPr>
                      </w:p>
                    </w:txbxContent>
                  </v:textbox>
                </v:shape>
                <v:shape id="Shape 152" o:spid="_x0000_s1225" style="position:absolute;left:29535;top:6301;width:10089;height:12861;rotation:180;flip:x;visibility:visible;mso-wrap-style:square;v-text-anchor:middle" coordsize="1008899,1286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" adj="-11796480,,5400" path="m,1286100l252225,,756674,r252225,1286100l,1286100xe" fillcolor="#6aa84f" stroked="f">
                  <v:stroke joinstyle="miter"/>
                  <v:formulas/>
                  <v:path arrowok="t" o:connecttype="custom" o:connectlocs="0,1286100;252225,0;756674,0;1008899,1286100;0,1286100" o:connectangles="0,0,0,0,0" textboxrect="0,0,1008899,1286100"/>
                  <v:textbox inset="2.53958mm,2.53958mm,2.53958mm,2.53958mm">
                    <w:txbxContent>
                      <w:p w:rsidR="00A11B73" w:rsidRDefault="00A11B73">
                        <w:pPr>
                          <w:spacing w:line="240" w:lineRule="auto"/>
                        </w:pPr>
                      </w:p>
                    </w:txbxContent>
                  </v:textbox>
                </v:shape>
                <v:shape id="Shape 153" o:spid="_x0000_s1226" style="position:absolute;left:41493;top:6301;width:10089;height:12861;rotation:180;flip:x;visibility:visible;mso-wrap-style:square;v-text-anchor:middle" coordsize="1008900,1286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" adj="-11796480,,5400" path="m,1286100l252225,,756675,r252225,1286100l,1286100xe" fillcolor="#6aa84f" stroked="f">
                  <v:stroke joinstyle="miter"/>
                  <v:formulas/>
                  <v:path arrowok="t" o:connecttype="custom" o:connectlocs="0,1286100;252225,0;756675,0;1008900,1286100;0,1286100" o:connectangles="0,0,0,0,0" textboxrect="0,0,1008900,1286100"/>
                  <v:textbox inset="2.53958mm,2.53958mm,2.53958mm,2.53958mm">
                    <w:txbxContent>
                      <w:p w:rsidR="00A11B73" w:rsidRDefault="00A11B73">
                        <w:pPr>
                          <w:spacing w:line="240" w:lineRule="auto"/>
                        </w:pPr>
                      </w:p>
                    </w:txbxContent>
                  </v:textbox>
                </v:shape>
                <v:oval id="Shape 154" o:spid="_x0000_s1227" style="position:absolute;left:8187;top:801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" fillcolor="yellow" stroked="f">
                  <v:textbox inset="2.53958mm,2.53958mm,2.53958mm,2.53958mm">
                    <w:txbxContent>
                      <w:p w:rsidR="00A11B73" w:rsidRDefault="00A11B73">
                        <w:pPr>
                          <w:spacing w:line="240" w:lineRule="auto"/>
                        </w:pPr>
                      </w:p>
                    </w:txbxContent>
                  </v:textbox>
                </v:oval>
                <v:oval id="Shape 155" o:spid="_x0000_s1228" style="position:absolute;left:20145;top:801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" fillcolor="red" stroked="f">
                  <v:textbox inset="2.53958mm,2.53958mm,2.53958mm,2.53958mm">
                    <w:txbxContent>
                      <w:p w:rsidR="00A11B73" w:rsidRDefault="00A11B73">
                        <w:pPr>
                          <w:spacing w:line="240" w:lineRule="auto"/>
                        </w:pPr>
                      </w:p>
                    </w:txbxContent>
                  </v:textbox>
                </v:oval>
                <v:oval id="Shape 156" o:spid="_x0000_s1229" style="position:absolute;left:32103;top:801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" fillcolor="blue" stroked="f">
                  <v:textbox inset="2.53958mm,2.53958mm,2.53958mm,2.53958mm">
                    <w:txbxContent>
                      <w:p w:rsidR="00A11B73" w:rsidRDefault="00A11B73">
                        <w:pPr>
                          <w:spacing w:line="240" w:lineRule="auto"/>
                        </w:pPr>
                      </w:p>
                    </w:txbxContent>
                  </v:textbox>
                </v:oval>
                <v:oval id="Shape 157" o:spid="_x0000_s1230" style="position:absolute;left:44061;top:75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" fillcolor="#f90" stroked="f">
                  <v:textbox inset="2.53958mm,2.53958mm,2.53958mm,2.53958mm">
                    <w:txbxContent>
                      <w:p w:rsidR="00A11B73" w:rsidRDefault="00A11B73">
                        <w:pPr>
                          <w:spacing w:line="240" w:lineRule="auto"/>
                        </w:pPr>
                      </w:p>
                    </w:txbxContent>
                  </v:textbox>
                </v:oval>
                <v:rect id="Shape 158" o:spid="_x0000_s1231" style="position:absolute;left:8187;top:32973;width:55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" fillcolor="#f9cb9c" strokecolor="#3c78d8">
                  <v:stroke joinstyle="round"/>
                  <v:textbox inset="2.53958mm,2.53958mm,2.53958mm,2.53958mm">
                    <w:txbxContent>
                      <w:p w:rsidR="00A11B73" w:rsidRDefault="00A11B73">
                        <w:pPr>
                          <w:spacing w:line="240" w:lineRule="auto"/>
                        </w:pPr>
                      </w:p>
                    </w:txbxContent>
                  </v:textbox>
                </v:rect>
                <v:rect id="Shape 159" o:spid="_x0000_s1232" style="position:absolute;left:13713;top:32973;width:55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" fillcolor="#cfe2f3" strokecolor="#3c78d8">
                  <v:stroke joinstyle="round"/>
                  <v:textbox inset="2.53958mm,2.53958mm,2.53958mm,2.53958mm">
                    <w:txbxContent>
                      <w:p w:rsidR="00A11B73" w:rsidRDefault="00A11B73">
                        <w:pPr>
                          <w:spacing w:line="240" w:lineRule="auto"/>
                        </w:pPr>
                      </w:p>
                    </w:txbxContent>
                  </v:textbox>
                </v:rect>
                <v:rect id="Shape 160" o:spid="_x0000_s1233" style="position:absolute;left:19239;top:32973;width:55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" fillcolor="#cfe2f3" strokecolor="#3c78d8">
                  <v:stroke joinstyle="round"/>
                  <v:textbox inset="2.53958mm,2.53958mm,2.53958mm,2.53958mm">
                    <w:txbxContent>
                      <w:p w:rsidR="00A11B73" w:rsidRDefault="00A11B73">
                        <w:pPr>
                          <w:spacing w:line="240" w:lineRule="auto"/>
                        </w:pPr>
                      </w:p>
                    </w:txbxContent>
                  </v:textbox>
                </v:rect>
                <v:rect id="Shape 161" o:spid="_x0000_s1234" style="position:absolute;left:24765;top:32973;width:55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" fillcolor="#cfe2f3" strokecolor="#3c78d8">
                  <v:stroke joinstyle="round"/>
                  <v:textbox inset="2.53958mm,2.53958mm,2.53958mm,2.53958mm">
                    <w:txbxContent>
                      <w:p w:rsidR="00A11B73" w:rsidRDefault="00A11B73">
                        <w:pPr>
                          <w:spacing w:line="240" w:lineRule="auto"/>
                        </w:pPr>
                      </w:p>
                    </w:txbxContent>
                  </v:textbox>
                </v:rect>
                <v:rect id="Shape 162" o:spid="_x0000_s1235" style="position:absolute;left:30291;top:32973;width:55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" fillcolor="#cfe2f3" strokecolor="#3c78d8">
                  <v:stroke joinstyle="round"/>
                  <v:textbox inset="2.53958mm,2.53958mm,2.53958mm,2.53958mm">
                    <w:txbxContent>
                      <w:p w:rsidR="00A11B73" w:rsidRDefault="00A11B73">
                        <w:pPr>
                          <w:spacing w:line="240" w:lineRule="auto"/>
                        </w:pPr>
                      </w:p>
                    </w:txbxContent>
                  </v:textbox>
                </v:rect>
                <v:rect id="Shape 163" o:spid="_x0000_s1236" style="position:absolute;left:35817;top:32973;width:55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" fillcolor="#cfe2f3" strokecolor="#3c78d8">
                  <v:stroke joinstyle="round"/>
                  <v:textbox inset="2.53958mm,2.53958mm,2.53958mm,2.53958mm">
                    <w:txbxContent>
                      <w:p w:rsidR="00A11B73" w:rsidRDefault="00A11B73">
                        <w:pPr>
                          <w:spacing w:line="240" w:lineRule="auto"/>
                        </w:pPr>
                      </w:p>
                    </w:txbxContent>
                  </v:textbox>
                </v:rect>
                <v:rect id="Shape 164" o:spid="_x0000_s1237" style="position:absolute;left:41343;top:32973;width:55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" fillcolor="#cfe2f3" strokecolor="#3c78d8">
                  <v:stroke joinstyle="round"/>
                  <v:textbox inset="2.53958mm,2.53958mm,2.53958mm,2.53958mm">
                    <w:txbxContent>
                      <w:p w:rsidR="00A11B73" w:rsidRDefault="00A11B73">
                        <w:pPr>
                          <w:spacing w:line="240" w:lineRule="auto"/>
                        </w:pPr>
                      </w:p>
                    </w:txbxContent>
                  </v:textbox>
                </v:rect>
                <v:rect id="Shape 165" o:spid="_x0000_s1238" style="position:absolute;left:46869;top:32973;width:55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" fillcolor="#cfe2f3" strokecolor="#3c78d8">
                  <v:stroke joinstyle="round"/>
                  <v:textbox inset="2.53958mm,2.53958mm,2.53958mm,2.53958mm">
                    <w:txbxContent>
                      <w:p w:rsidR="00A11B73" w:rsidRDefault="00A11B73">
                        <w:pPr>
                          <w:spacing w:line="240" w:lineRule="auto"/>
                        </w:pPr>
                      </w:p>
                    </w:txbxContent>
                  </v:textbox>
                </v:rect>
                <v:shape id="直接箭头连接符 208" o:spid="_x0000_s1239" type="#_x0000_t32" style="position:absolute;left:8097;top:41069;width:44100;height:9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">
                  <v:stroke startarrowwidth="wide" startarrowlength="long" endarrow="block" endarrowwidth="wide" endarrowlength="long"/>
                </v:shape>
                <v:shape id="Shape 167" o:spid="_x0000_s1240" type="#_x0000_t202" style="position:absolute;left:16755;top:41650;width:3410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" filled="f" stroked="f">
                  <v:textbox inset="2.53958mm,2.53958mm,2.53958mm,2.53958mm">
                    <w:txbxContent>
                      <w:p w:rsidR="00A11B73" w:rsidRPr="00981E93" w:rsidRDefault="00A11B73">
                        <w:pPr>
                          <w:spacing w:line="240" w:lineRule="auto"/>
                          <w:rPr>
                            <w:sz w:val="20"/>
                            <w:szCs w:val="20"/>
                          </w:rPr>
                        </w:pPr>
                        <w:r w:rsidRPr="00981E93">
                          <w:rPr>
                            <w:sz w:val="20"/>
                            <w:szCs w:val="20"/>
                          </w:rPr>
                          <w:t>Sequence of wa</w:t>
                        </w:r>
                        <w:r w:rsidR="00F53AE9" w:rsidRPr="00981E93">
                          <w:rPr>
                            <w:sz w:val="20"/>
                            <w:szCs w:val="20"/>
                          </w:rPr>
                          <w:t>s</w:t>
                        </w:r>
                        <w:r w:rsidRPr="00981E93">
                          <w:rPr>
                            <w:sz w:val="20"/>
                            <w:szCs w:val="20"/>
                          </w:rPr>
                          <w:t>te</w:t>
                        </w:r>
                      </w:p>
                    </w:txbxContent>
                  </v:textbox>
                </v:shape>
                <v:shape id="Shape 168" o:spid="_x0000_s1241" type="#_x0000_t202" style="position:absolute;left:42296;top:12572;width:9459;height:4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" filled="f" stroked="f">
                  <v:textbox inset="2.53958mm,2.53958mm,2.53958mm,2.53958mm">
                    <w:txbxContent>
                      <w:p w:rsidR="00A11B73" w:rsidRPr="00981E93" w:rsidRDefault="00A11B73">
                        <w:pPr>
                          <w:spacing w:line="240" w:lineRule="auto"/>
                          <w:rPr>
                            <w:sz w:val="20"/>
                            <w:szCs w:val="20"/>
                          </w:rPr>
                        </w:pPr>
                        <w:r w:rsidRPr="00981E93">
                          <w:rPr>
                            <w:sz w:val="20"/>
                            <w:szCs w:val="20"/>
                          </w:rPr>
                          <w:t>Paper</w:t>
                        </w:r>
                      </w:p>
                    </w:txbxContent>
                  </v:textbox>
                </v:shape>
                <v:shape id="Shape 169" o:spid="_x0000_s1242" type="#_x0000_t202" style="position:absolute;left:5679;top:12134;width:10558;height:5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" filled="f" stroked="f">
                  <v:textbox inset="2.53958mm,2.53958mm,2.53958mm,2.53958mm">
                    <w:txbxContent>
                      <w:p w:rsidR="00A11B73" w:rsidRPr="00981E93" w:rsidRDefault="00A11B73">
                        <w:pPr>
                          <w:spacing w:line="240" w:lineRule="auto"/>
                          <w:rPr>
                            <w:sz w:val="20"/>
                            <w:szCs w:val="20"/>
                          </w:rPr>
                        </w:pPr>
                        <w:r w:rsidRPr="00981E93">
                          <w:rPr>
                            <w:sz w:val="20"/>
                            <w:szCs w:val="20"/>
                          </w:rPr>
                          <w:t>Recycle</w:t>
                        </w:r>
                      </w:p>
                    </w:txbxContent>
                  </v:textbox>
                </v:shape>
                <v:shape id="Shape 170" o:spid="_x0000_s1243" type="#_x0000_t202" style="position:absolute;left:17577;top:12494;width:11333;height:5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" filled="f" stroked="f">
                  <v:textbox inset="2.53958mm,2.53958mm,2.53958mm,2.53958mm">
                    <w:txbxContent>
                      <w:p w:rsidR="00A11B73" w:rsidRPr="00981E93" w:rsidRDefault="00A11B73">
                        <w:pPr>
                          <w:spacing w:line="240" w:lineRule="auto"/>
                          <w:rPr>
                            <w:sz w:val="20"/>
                            <w:szCs w:val="20"/>
                          </w:rPr>
                        </w:pPr>
                        <w:r w:rsidRPr="00981E93">
                          <w:rPr>
                            <w:sz w:val="20"/>
                            <w:szCs w:val="20"/>
                          </w:rPr>
                          <w:t>organic</w:t>
                        </w:r>
                      </w:p>
                    </w:txbxContent>
                  </v:textbox>
                </v:shape>
                <v:shape id="Shape 171" o:spid="_x0000_s1244" type="#_x0000_t202" style="position:absolute;left:29829;top:12747;width:11075;height:5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" filled="f" stroked="f">
                  <v:textbox inset="2.53958mm,2.53958mm,2.53958mm,2.53958mm">
                    <w:txbxContent>
                      <w:p w:rsidR="00A11B73" w:rsidRPr="00981E93" w:rsidRDefault="00A11B73">
                        <w:pPr>
                          <w:spacing w:line="240" w:lineRule="auto"/>
                          <w:rPr>
                            <w:sz w:val="20"/>
                            <w:szCs w:val="20"/>
                          </w:rPr>
                        </w:pPr>
                        <w:r w:rsidRPr="00981E93">
                          <w:rPr>
                            <w:sz w:val="20"/>
                            <w:szCs w:val="20"/>
                          </w:rPr>
                          <w:t>land fill</w:t>
                        </w:r>
                      </w:p>
                    </w:txbxContent>
                  </v:textbox>
                </v:shape>
                <v:shape id="Shape 172" o:spid="_x0000_s1245" style="position:absolute;left:11145;top:14486;width:19247;height:18700;visibility:visible;mso-wrap-style:square;v-text-anchor:middle" coordsize="76200,79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" path="m,79629c2722,56941,11460,32704,28194,17145,40637,5574,59330,2035,76200,e" filled="f">
                  <v:stroke startarrowwidth="wide" startarrowlength="long" endarrow="block" endarrowwidth="wide" endarrowlength="long"/>
                  <v:path arrowok="t" o:extrusionok="f" textboxrect="0,0,76200,79629"/>
                </v:shape>
                <v:shape id="Shape 173" o:spid="_x0000_s1246" type="#_x0000_t202" style="position:absolute;left:14827;top:21731;width:31342;height:5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" filled="f" stroked="f">
                  <v:textbox inset="2.53958mm,2.53958mm,2.53958mm,2.53958mm">
                    <w:txbxContent>
                      <w:p w:rsidR="00A11B73" w:rsidRPr="00F311F2" w:rsidRDefault="00A11B73">
                        <w:pPr>
                          <w:spacing w:line="240" w:lineRule="auto"/>
                          <w:rPr>
                            <w:sz w:val="20"/>
                            <w:szCs w:val="20"/>
                          </w:rPr>
                        </w:pPr>
                        <w:r w:rsidRPr="00F311F2">
                          <w:rPr>
                            <w:sz w:val="20"/>
                            <w:szCs w:val="20"/>
                          </w:rPr>
                          <w:t>Drag waste int</w:t>
                        </w:r>
                        <w:r>
                          <w:rPr>
                            <w:sz w:val="20"/>
                            <w:szCs w:val="20"/>
                          </w:rPr>
                          <w:t>o correct bin</w:t>
                        </w:r>
                      </w:p>
                    </w:txbxContent>
                  </v:textbox>
                </v:shape>
                <w10:anchorlock/>
              </v:group>
            </w:pict>
          </mc:Fallback>
        </mc:AlternateContent>
      </w:r>
    </w:p>
    <w:p w14:paraId="75C30FCC" w14:textId="77777777" w:rsidR="00911CD7" w:rsidRDefault="006D63DF" w:rsidP="00981E93">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Figure6: 3rd game</w:t>
      </w:r>
    </w:p>
    <w:p w14:paraId="5742066F" w14:textId="77777777" w:rsidR="004C7613" w:rsidRDefault="004C7613" w:rsidP="004C7613">
      <w:pPr>
        <w:widowControl w:val="0"/>
        <w:spacing w:line="240" w:lineRule="auto"/>
        <w:rPr>
          <w:rFonts w:ascii="Times New Roman" w:eastAsia="Times New Roman" w:hAnsi="Times New Roman" w:cs="Times New Roman"/>
          <w:sz w:val="20"/>
          <w:szCs w:val="20"/>
        </w:rPr>
      </w:pPr>
    </w:p>
    <w:p w14:paraId="1AFDBDF2" w14:textId="77777777" w:rsidR="00F53AE9" w:rsidRPr="004C7613" w:rsidRDefault="00F53AE9" w:rsidP="004C7613">
      <w:pPr>
        <w:pStyle w:val="a5"/>
        <w:widowControl w:val="0"/>
        <w:numPr>
          <w:ilvl w:val="0"/>
          <w:numId w:val="13"/>
        </w:numPr>
        <w:spacing w:line="240" w:lineRule="auto"/>
        <w:rPr>
          <w:rFonts w:ascii="Times New Roman" w:eastAsia="Times New Roman" w:hAnsi="Times New Roman" w:cs="Times New Roman"/>
          <w:sz w:val="24"/>
          <w:szCs w:val="24"/>
          <w:shd w:val="clear" w:color="auto" w:fill="F9F9F9"/>
        </w:rPr>
      </w:pPr>
      <w:r w:rsidRPr="004C7613">
        <w:rPr>
          <w:rFonts w:ascii="Times New Roman" w:eastAsia="Times New Roman" w:hAnsi="Times New Roman" w:cs="Times New Roman"/>
          <w:sz w:val="24"/>
          <w:szCs w:val="24"/>
          <w:shd w:val="clear" w:color="auto" w:fill="F9F9F9"/>
        </w:rPr>
        <w:t>There are different types of waste recycle bins on the top of screen.</w:t>
      </w:r>
    </w:p>
    <w:p w14:paraId="136CBCCA" w14:textId="77777777" w:rsidR="00F53AE9" w:rsidRPr="004C7613" w:rsidRDefault="00F53AE9" w:rsidP="004C7613">
      <w:pPr>
        <w:pStyle w:val="a5"/>
        <w:widowControl w:val="0"/>
        <w:numPr>
          <w:ilvl w:val="0"/>
          <w:numId w:val="13"/>
        </w:numPr>
        <w:spacing w:line="240" w:lineRule="auto"/>
        <w:rPr>
          <w:rFonts w:ascii="Times New Roman" w:eastAsia="Times New Roman" w:hAnsi="Times New Roman" w:cs="Times New Roman"/>
          <w:sz w:val="24"/>
          <w:szCs w:val="24"/>
          <w:shd w:val="clear" w:color="auto" w:fill="F9F9F9"/>
        </w:rPr>
      </w:pPr>
      <w:r w:rsidRPr="004C7613">
        <w:rPr>
          <w:rFonts w:ascii="Times New Roman" w:eastAsia="Times New Roman" w:hAnsi="Times New Roman" w:cs="Times New Roman"/>
          <w:sz w:val="24"/>
          <w:szCs w:val="24"/>
          <w:shd w:val="clear" w:color="auto" w:fill="F9F9F9"/>
        </w:rPr>
        <w:t>There are different types of waste random</w:t>
      </w:r>
      <w:r w:rsidR="00981E93" w:rsidRPr="004C7613">
        <w:rPr>
          <w:rFonts w:ascii="Times New Roman" w:eastAsia="Times New Roman" w:hAnsi="Times New Roman" w:cs="Times New Roman"/>
          <w:sz w:val="24"/>
          <w:szCs w:val="24"/>
          <w:shd w:val="clear" w:color="auto" w:fill="F9F9F9"/>
        </w:rPr>
        <w:t>ly</w:t>
      </w:r>
      <w:r w:rsidRPr="004C7613">
        <w:rPr>
          <w:rFonts w:ascii="Times New Roman" w:eastAsia="Times New Roman" w:hAnsi="Times New Roman" w:cs="Times New Roman"/>
          <w:sz w:val="24"/>
          <w:szCs w:val="24"/>
          <w:shd w:val="clear" w:color="auto" w:fill="F9F9F9"/>
        </w:rPr>
        <w:t xml:space="preserve"> in the sequence on the bottom. The left one is active and others are locked. </w:t>
      </w:r>
    </w:p>
    <w:p w14:paraId="4D935CFC" w14:textId="77777777" w:rsidR="00F53AE9" w:rsidRPr="004C7613" w:rsidRDefault="00F53AE9" w:rsidP="004C7613">
      <w:pPr>
        <w:pStyle w:val="a5"/>
        <w:widowControl w:val="0"/>
        <w:numPr>
          <w:ilvl w:val="0"/>
          <w:numId w:val="13"/>
        </w:numPr>
        <w:spacing w:line="240" w:lineRule="auto"/>
        <w:rPr>
          <w:rFonts w:ascii="Times New Roman" w:eastAsia="Times New Roman" w:hAnsi="Times New Roman" w:cs="Times New Roman"/>
          <w:sz w:val="20"/>
          <w:szCs w:val="20"/>
        </w:rPr>
      </w:pPr>
      <w:r w:rsidRPr="004C7613">
        <w:rPr>
          <w:rFonts w:ascii="Times New Roman" w:eastAsia="Times New Roman" w:hAnsi="Times New Roman" w:cs="Times New Roman"/>
          <w:sz w:val="24"/>
          <w:szCs w:val="24"/>
          <w:shd w:val="clear" w:color="auto" w:fill="F9F9F9"/>
        </w:rPr>
        <w:t>A student should drag the active waste into correct garbage bin. Then he can get score an</w:t>
      </w:r>
      <w:r w:rsidR="00981E93" w:rsidRPr="004C7613">
        <w:rPr>
          <w:rFonts w:ascii="Times New Roman" w:eastAsia="Times New Roman" w:hAnsi="Times New Roman" w:cs="Times New Roman"/>
          <w:sz w:val="24"/>
          <w:szCs w:val="24"/>
          <w:shd w:val="clear" w:color="auto" w:fill="F9F9F9"/>
        </w:rPr>
        <w:t xml:space="preserve">d at the same time get this recycled waste (This waste would be used in next game). </w:t>
      </w:r>
      <w:r w:rsidRPr="004C7613">
        <w:rPr>
          <w:rFonts w:ascii="Times New Roman" w:eastAsia="Times New Roman" w:hAnsi="Times New Roman" w:cs="Times New Roman"/>
          <w:sz w:val="24"/>
          <w:szCs w:val="24"/>
          <w:shd w:val="clear" w:color="auto" w:fill="F9F9F9"/>
        </w:rPr>
        <w:t xml:space="preserve"> </w:t>
      </w:r>
    </w:p>
    <w:p w14:paraId="296313F4" w14:textId="77777777" w:rsidR="00981E93" w:rsidRPr="004C7613" w:rsidRDefault="00981E93" w:rsidP="004C7613">
      <w:pPr>
        <w:pStyle w:val="a5"/>
        <w:widowControl w:val="0"/>
        <w:numPr>
          <w:ilvl w:val="0"/>
          <w:numId w:val="13"/>
        </w:numPr>
        <w:spacing w:line="240" w:lineRule="auto"/>
        <w:rPr>
          <w:rFonts w:ascii="Times New Roman" w:eastAsia="Times New Roman" w:hAnsi="Times New Roman" w:cs="Times New Roman"/>
          <w:sz w:val="20"/>
          <w:szCs w:val="20"/>
        </w:rPr>
      </w:pPr>
      <w:r w:rsidRPr="004C7613">
        <w:rPr>
          <w:rFonts w:ascii="Times New Roman" w:eastAsia="Times New Roman" w:hAnsi="Times New Roman" w:cs="Times New Roman"/>
          <w:sz w:val="24"/>
          <w:szCs w:val="24"/>
          <w:shd w:val="clear" w:color="auto" w:fill="F9F9F9"/>
        </w:rPr>
        <w:t>When an active waste is dragged into waste bin correctly, the next waste move to active position, others move ahead. A new wast is supplement in the last position.</w:t>
      </w:r>
    </w:p>
    <w:p w14:paraId="59013A67" w14:textId="77777777" w:rsidR="00981E93" w:rsidRPr="004C7613" w:rsidRDefault="00981E93" w:rsidP="004C7613">
      <w:pPr>
        <w:pStyle w:val="a5"/>
        <w:widowControl w:val="0"/>
        <w:numPr>
          <w:ilvl w:val="0"/>
          <w:numId w:val="13"/>
        </w:numPr>
        <w:spacing w:line="240" w:lineRule="auto"/>
        <w:rPr>
          <w:rFonts w:ascii="Times New Roman" w:eastAsia="Times New Roman" w:hAnsi="Times New Roman" w:cs="Times New Roman"/>
          <w:sz w:val="20"/>
          <w:szCs w:val="20"/>
        </w:rPr>
      </w:pPr>
      <w:r w:rsidRPr="004C7613">
        <w:rPr>
          <w:rFonts w:ascii="Times New Roman" w:eastAsia="Times New Roman" w:hAnsi="Times New Roman" w:cs="Times New Roman"/>
          <w:sz w:val="24"/>
          <w:szCs w:val="24"/>
          <w:shd w:val="clear" w:color="auto" w:fill="F9F9F9"/>
        </w:rPr>
        <w:t>If a student gets required score, then he can get into next game.</w:t>
      </w:r>
    </w:p>
    <w:p w14:paraId="1F2A5531" w14:textId="77777777" w:rsidR="00F53AE9" w:rsidRDefault="00F53AE9">
      <w:pPr>
        <w:widowControl w:val="0"/>
        <w:spacing w:line="240" w:lineRule="auto"/>
        <w:jc w:val="center"/>
      </w:pPr>
    </w:p>
    <w:p w14:paraId="3612EF20" w14:textId="77777777" w:rsidR="00911CD7" w:rsidRDefault="00911CD7">
      <w:pPr>
        <w:widowControl w:val="0"/>
        <w:spacing w:line="240" w:lineRule="auto"/>
      </w:pPr>
    </w:p>
    <w:p w14:paraId="0F6C6C8E" w14:textId="77777777" w:rsidR="00911CD7" w:rsidRDefault="006D63DF">
      <w:pPr>
        <w:widowControl w:val="0"/>
        <w:spacing w:line="240" w:lineRule="auto"/>
        <w:rPr>
          <w:rFonts w:ascii="Times New Roman" w:eastAsia="Times New Roman" w:hAnsi="Times New Roman" w:cs="Times New Roman"/>
          <w:b/>
          <w:sz w:val="24"/>
          <w:szCs w:val="24"/>
          <w:shd w:val="clear" w:color="auto" w:fill="F9F9F9"/>
        </w:rPr>
      </w:pPr>
      <w:r>
        <w:rPr>
          <w:rFonts w:ascii="Times New Roman" w:eastAsia="Times New Roman" w:hAnsi="Times New Roman" w:cs="Times New Roman"/>
          <w:b/>
          <w:sz w:val="24"/>
          <w:szCs w:val="24"/>
          <w:shd w:val="clear" w:color="auto" w:fill="F9F9F9"/>
        </w:rPr>
        <w:t>Forth game:</w:t>
      </w:r>
      <w:r w:rsidR="003D4AA3">
        <w:rPr>
          <w:rFonts w:ascii="Times New Roman" w:eastAsia="Times New Roman" w:hAnsi="Times New Roman" w:cs="Times New Roman"/>
          <w:b/>
          <w:sz w:val="24"/>
          <w:szCs w:val="24"/>
          <w:shd w:val="clear" w:color="auto" w:fill="F9F9F9"/>
        </w:rPr>
        <w:t xml:space="preserve"> </w:t>
      </w:r>
      <w:r>
        <w:rPr>
          <w:rFonts w:ascii="Times New Roman" w:eastAsia="Times New Roman" w:hAnsi="Times New Roman" w:cs="Times New Roman"/>
          <w:b/>
          <w:sz w:val="24"/>
          <w:szCs w:val="24"/>
          <w:shd w:val="clear" w:color="auto" w:fill="F9F9F9"/>
        </w:rPr>
        <w:t xml:space="preserve">Waste can become </w:t>
      </w:r>
      <w:r w:rsidR="003D4AA3">
        <w:rPr>
          <w:rFonts w:ascii="Times New Roman" w:eastAsia="Times New Roman" w:hAnsi="Times New Roman" w:cs="Times New Roman"/>
          <w:b/>
          <w:sz w:val="24"/>
          <w:szCs w:val="24"/>
          <w:shd w:val="clear" w:color="auto" w:fill="F9F9F9"/>
        </w:rPr>
        <w:t>treasure</w:t>
      </w:r>
    </w:p>
    <w:p w14:paraId="4D8D3377" w14:textId="77777777" w:rsidR="00981E93" w:rsidRPr="00C036F4" w:rsidRDefault="00C036F4">
      <w:pPr>
        <w:widowControl w:val="0"/>
        <w:spacing w:line="240" w:lineRule="auto"/>
        <w:rPr>
          <w:rFonts w:ascii="Times New Roman" w:eastAsia="Times New Roman" w:hAnsi="Times New Roman" w:cs="Times New Roman"/>
          <w:sz w:val="24"/>
          <w:szCs w:val="24"/>
          <w:shd w:val="clear" w:color="auto" w:fill="F9F9F9"/>
        </w:rPr>
      </w:pPr>
      <w:r w:rsidRPr="00C036F4">
        <w:rPr>
          <w:rFonts w:ascii="Times New Roman" w:eastAsia="Times New Roman" w:hAnsi="Times New Roman" w:cs="Times New Roman"/>
          <w:sz w:val="24"/>
          <w:szCs w:val="24"/>
          <w:shd w:val="clear" w:color="auto" w:fill="F9F9F9"/>
        </w:rPr>
        <w:t>This game is also very important, it used the waste student sorted correctly in the last game, and then combine different amount and types of waste then get new resource which is called treasure in this game.</w:t>
      </w:r>
      <w:r>
        <w:rPr>
          <w:rFonts w:ascii="Times New Roman" w:eastAsia="Times New Roman" w:hAnsi="Times New Roman" w:cs="Times New Roman"/>
          <w:sz w:val="24"/>
          <w:szCs w:val="24"/>
          <w:shd w:val="clear" w:color="auto" w:fill="F9F9F9"/>
        </w:rPr>
        <w:t xml:space="preserve"> Then combination rule could come from real recycle rules or virtual rules. For example, 3 recycled plastics and 1 recycled can could generate a treasure of blue stars. Some treasures are very easy to get, but some are really rear. The main purpose of this game is to let students to know that waste could also become useful resource, especially in this game, we highlight these resource as “treasure”.</w:t>
      </w:r>
    </w:p>
    <w:p w14:paraId="3CFC38B1" w14:textId="77777777" w:rsidR="00911CD7" w:rsidRDefault="00911CD7">
      <w:pPr>
        <w:widowControl w:val="0"/>
        <w:spacing w:line="240" w:lineRule="auto"/>
      </w:pPr>
    </w:p>
    <w:p w14:paraId="3317BDB0" w14:textId="77777777" w:rsidR="00911CD7" w:rsidRDefault="006D63DF">
      <w:pPr>
        <w:widowControl w:val="0"/>
        <w:spacing w:line="240" w:lineRule="auto"/>
        <w:jc w:val="center"/>
      </w:pPr>
      <w:r>
        <w:rPr>
          <w:noProof/>
        </w:rPr>
        <mc:AlternateContent>
          <mc:Choice Requires="wpg">
            <w:drawing>
              <wp:inline distT="114300" distB="114300" distL="114300" distR="114300" wp14:anchorId="02E8534A" wp14:editId="25CFFDA6">
                <wp:extent cx="4444779" cy="2480310"/>
                <wp:effectExtent l="0" t="0" r="13335" b="15240"/>
                <wp:docPr id="220" name="组合 220"/>
                <wp:cNvGraphicFramePr/>
                <a:graphic xmlns:a="http://schemas.openxmlformats.org/drawingml/2006/main">
                  <a:graphicData uri="http://schemas.microsoft.com/office/word/2010/wordprocessingGroup">
                    <wpg:wgp>
                      <wpg:cNvGrpSpPr/>
                      <wpg:grpSpPr>
                        <a:xfrm>
                          <a:off x="0" y="0"/>
                          <a:ext cx="4444779" cy="2480310"/>
                          <a:chOff x="662025" y="203554"/>
                          <a:chExt cx="7323036" cy="4282890"/>
                        </a:xfrm>
                      </wpg:grpSpPr>
                      <wps:wsp>
                        <wps:cNvPr id="221" name="Shape 214"/>
                        <wps:cNvSpPr/>
                        <wps:spPr>
                          <a:xfrm>
                            <a:off x="710050" y="258975"/>
                            <a:ext cx="1414200" cy="543300"/>
                          </a:xfrm>
                          <a:prstGeom prst="rect">
                            <a:avLst/>
                          </a:prstGeom>
                          <a:solidFill>
                            <a:srgbClr val="FF9900"/>
                          </a:solidFill>
                          <a:ln>
                            <a:noFill/>
                          </a:ln>
                        </wps:spPr>
                        <wps:txbx>
                          <w:txbxContent>
                            <w:p w14:paraId="5805F7C2" w14:textId="77777777" w:rsidR="00A11B73" w:rsidRDefault="00A11B73">
                              <w:pPr>
                                <w:spacing w:line="240" w:lineRule="auto"/>
                              </w:pPr>
                            </w:p>
                          </w:txbxContent>
                        </wps:txbx>
                        <wps:bodyPr lIns="91425" tIns="91425" rIns="91425" bIns="91425" anchor="ctr" anchorCtr="0"/>
                      </wps:wsp>
                      <wps:wsp>
                        <wps:cNvPr id="222" name="Shape 215"/>
                        <wps:cNvSpPr/>
                        <wps:spPr>
                          <a:xfrm>
                            <a:off x="2581275" y="258975"/>
                            <a:ext cx="1538700" cy="543300"/>
                          </a:xfrm>
                          <a:prstGeom prst="rect">
                            <a:avLst/>
                          </a:prstGeom>
                          <a:solidFill>
                            <a:srgbClr val="3C78D8"/>
                          </a:solidFill>
                          <a:ln>
                            <a:noFill/>
                          </a:ln>
                        </wps:spPr>
                        <wps:txbx>
                          <w:txbxContent>
                            <w:p w14:paraId="7FD5BB0D" w14:textId="77777777" w:rsidR="00A11B73" w:rsidRDefault="00A11B73">
                              <w:pPr>
                                <w:spacing w:line="240" w:lineRule="auto"/>
                              </w:pPr>
                            </w:p>
                          </w:txbxContent>
                        </wps:txbx>
                        <wps:bodyPr lIns="91425" tIns="91425" rIns="91425" bIns="91425" anchor="ctr" anchorCtr="0"/>
                      </wps:wsp>
                      <wps:wsp>
                        <wps:cNvPr id="223" name="Shape 216"/>
                        <wps:cNvSpPr txBox="1"/>
                        <wps:spPr>
                          <a:xfrm>
                            <a:off x="710049" y="203568"/>
                            <a:ext cx="1624500" cy="569703"/>
                          </a:xfrm>
                          <a:prstGeom prst="rect">
                            <a:avLst/>
                          </a:prstGeom>
                          <a:noFill/>
                          <a:ln>
                            <a:noFill/>
                          </a:ln>
                        </wps:spPr>
                        <wps:txbx>
                          <w:txbxContent>
                            <w:p w14:paraId="5543E009" w14:textId="77777777" w:rsidR="00A11B73" w:rsidRPr="004C7613" w:rsidRDefault="00A11B73">
                              <w:pPr>
                                <w:spacing w:line="240" w:lineRule="auto"/>
                                <w:rPr>
                                  <w:sz w:val="20"/>
                                  <w:szCs w:val="20"/>
                                </w:rPr>
                              </w:pPr>
                              <w:r w:rsidRPr="004C7613">
                                <w:rPr>
                                  <w:sz w:val="20"/>
                                  <w:szCs w:val="20"/>
                                </w:rPr>
                                <w:t xml:space="preserve">3 Plastic bottles </w:t>
                              </w:r>
                            </w:p>
                          </w:txbxContent>
                        </wps:txbx>
                        <wps:bodyPr lIns="91425" tIns="91425" rIns="91425" bIns="91425" anchor="t" anchorCtr="0"/>
                      </wps:wsp>
                      <wps:wsp>
                        <wps:cNvPr id="224" name="Shape 217"/>
                        <wps:cNvSpPr txBox="1"/>
                        <wps:spPr>
                          <a:xfrm>
                            <a:off x="2886771" y="203554"/>
                            <a:ext cx="927301" cy="536345"/>
                          </a:xfrm>
                          <a:prstGeom prst="rect">
                            <a:avLst/>
                          </a:prstGeom>
                          <a:noFill/>
                          <a:ln>
                            <a:noFill/>
                          </a:ln>
                        </wps:spPr>
                        <wps:txbx>
                          <w:txbxContent>
                            <w:p w14:paraId="3A314270" w14:textId="77777777" w:rsidR="00A11B73" w:rsidRPr="004C7613" w:rsidRDefault="00A11B73">
                              <w:pPr>
                                <w:spacing w:line="240" w:lineRule="auto"/>
                                <w:rPr>
                                  <w:sz w:val="20"/>
                                  <w:szCs w:val="20"/>
                                </w:rPr>
                              </w:pPr>
                              <w:r w:rsidRPr="004C7613">
                                <w:rPr>
                                  <w:sz w:val="20"/>
                                  <w:szCs w:val="20"/>
                                </w:rPr>
                                <w:t>1Can</w:t>
                              </w:r>
                            </w:p>
                          </w:txbxContent>
                        </wps:txbx>
                        <wps:bodyPr lIns="91425" tIns="91425" rIns="91425" bIns="91425" anchor="t" anchorCtr="0"/>
                      </wps:wsp>
                      <wps:wsp>
                        <wps:cNvPr id="225" name="Shape 218"/>
                        <wps:cNvSpPr/>
                        <wps:spPr>
                          <a:xfrm>
                            <a:off x="2133600" y="258975"/>
                            <a:ext cx="457200" cy="457200"/>
                          </a:xfrm>
                          <a:prstGeom prst="mathPlus">
                            <a:avLst>
                              <a:gd name="adj1" fmla="val 23520"/>
                            </a:avLst>
                          </a:prstGeom>
                          <a:solidFill>
                            <a:srgbClr val="FFE599"/>
                          </a:solidFill>
                          <a:ln>
                            <a:noFill/>
                          </a:ln>
                        </wps:spPr>
                        <wps:txbx>
                          <w:txbxContent>
                            <w:p w14:paraId="27605854" w14:textId="77777777" w:rsidR="00A11B73" w:rsidRDefault="00A11B73">
                              <w:pPr>
                                <w:spacing w:line="240" w:lineRule="auto"/>
                              </w:pPr>
                            </w:p>
                          </w:txbxContent>
                        </wps:txbx>
                        <wps:bodyPr lIns="91425" tIns="91425" rIns="91425" bIns="91425" anchor="ctr" anchorCtr="0"/>
                      </wps:wsp>
                      <wps:wsp>
                        <wps:cNvPr id="226" name="Shape 219"/>
                        <wps:cNvSpPr/>
                        <wps:spPr>
                          <a:xfrm>
                            <a:off x="1681200" y="1859100"/>
                            <a:ext cx="1329600" cy="496200"/>
                          </a:xfrm>
                          <a:prstGeom prst="rect">
                            <a:avLst/>
                          </a:prstGeom>
                          <a:solidFill>
                            <a:srgbClr val="F1C232"/>
                          </a:solidFill>
                          <a:ln>
                            <a:noFill/>
                          </a:ln>
                        </wps:spPr>
                        <wps:txbx>
                          <w:txbxContent>
                            <w:p w14:paraId="6BA9B2D8" w14:textId="77777777" w:rsidR="00A11B73" w:rsidRDefault="00A11B73">
                              <w:pPr>
                                <w:spacing w:line="240" w:lineRule="auto"/>
                              </w:pPr>
                            </w:p>
                          </w:txbxContent>
                        </wps:txbx>
                        <wps:bodyPr lIns="91425" tIns="91425" rIns="91425" bIns="91425" anchor="ctr" anchorCtr="0"/>
                      </wps:wsp>
                      <wps:wsp>
                        <wps:cNvPr id="227" name="直接箭头连接符 227"/>
                        <wps:cNvCnPr/>
                        <wps:spPr>
                          <a:xfrm>
                            <a:off x="1417150" y="802275"/>
                            <a:ext cx="928800" cy="1056900"/>
                          </a:xfrm>
                          <a:prstGeom prst="straightConnector1">
                            <a:avLst/>
                          </a:prstGeom>
                          <a:noFill/>
                          <a:ln w="9525" cap="flat" cmpd="sng">
                            <a:solidFill>
                              <a:srgbClr val="000000"/>
                            </a:solidFill>
                            <a:prstDash val="solid"/>
                            <a:round/>
                            <a:headEnd type="none" w="lg" len="lg"/>
                            <a:tailEnd type="triangle" w="lg" len="lg"/>
                          </a:ln>
                        </wps:spPr>
                        <wps:bodyPr/>
                      </wps:wsp>
                      <wps:wsp>
                        <wps:cNvPr id="228" name="直接箭头连接符 228"/>
                        <wps:cNvCnPr/>
                        <wps:spPr>
                          <a:xfrm flipH="1">
                            <a:off x="2345925" y="802275"/>
                            <a:ext cx="1004700" cy="1056900"/>
                          </a:xfrm>
                          <a:prstGeom prst="straightConnector1">
                            <a:avLst/>
                          </a:prstGeom>
                          <a:noFill/>
                          <a:ln w="9525" cap="flat" cmpd="sng">
                            <a:solidFill>
                              <a:srgbClr val="000000"/>
                            </a:solidFill>
                            <a:prstDash val="solid"/>
                            <a:round/>
                            <a:headEnd type="none" w="lg" len="lg"/>
                            <a:tailEnd type="triangle" w="lg" len="lg"/>
                          </a:ln>
                        </wps:spPr>
                        <wps:bodyPr/>
                      </wps:wsp>
                      <wps:wsp>
                        <wps:cNvPr id="229" name="Shape 222"/>
                        <wps:cNvSpPr/>
                        <wps:spPr>
                          <a:xfrm>
                            <a:off x="2133600" y="1888124"/>
                            <a:ext cx="457200" cy="434700"/>
                          </a:xfrm>
                          <a:prstGeom prst="star5">
                            <a:avLst>
                              <a:gd name="adj" fmla="val 19098"/>
                              <a:gd name="hf" fmla="val 105146"/>
                              <a:gd name="vf" fmla="val 110557"/>
                            </a:avLst>
                          </a:prstGeom>
                          <a:solidFill>
                            <a:srgbClr val="6D9EEB"/>
                          </a:solidFill>
                          <a:ln>
                            <a:noFill/>
                          </a:ln>
                        </wps:spPr>
                        <wps:txbx>
                          <w:txbxContent>
                            <w:p w14:paraId="518ACADB" w14:textId="77777777" w:rsidR="00A11B73" w:rsidRDefault="00A11B73">
                              <w:pPr>
                                <w:spacing w:line="240" w:lineRule="auto"/>
                              </w:pPr>
                            </w:p>
                          </w:txbxContent>
                        </wps:txbx>
                        <wps:bodyPr lIns="91425" tIns="91425" rIns="91425" bIns="91425" anchor="ctr" anchorCtr="0"/>
                      </wps:wsp>
                      <wps:wsp>
                        <wps:cNvPr id="230" name="Shape 223"/>
                        <wps:cNvSpPr txBox="1"/>
                        <wps:spPr>
                          <a:xfrm>
                            <a:off x="4228749" y="273029"/>
                            <a:ext cx="3677710" cy="543300"/>
                          </a:xfrm>
                          <a:prstGeom prst="rect">
                            <a:avLst/>
                          </a:prstGeom>
                          <a:noFill/>
                          <a:ln w="9525" cap="flat" cmpd="sng">
                            <a:solidFill>
                              <a:srgbClr val="6D9EEB"/>
                            </a:solidFill>
                            <a:prstDash val="solid"/>
                            <a:round/>
                            <a:headEnd type="none" w="med" len="med"/>
                            <a:tailEnd type="none" w="med" len="med"/>
                          </a:ln>
                        </wps:spPr>
                        <wps:txbx>
                          <w:txbxContent>
                            <w:p w14:paraId="736C8807" w14:textId="77777777" w:rsidR="00A11B73" w:rsidRPr="004C7613" w:rsidRDefault="00A11B73">
                              <w:pPr>
                                <w:spacing w:line="240" w:lineRule="auto"/>
                                <w:rPr>
                                  <w:sz w:val="20"/>
                                  <w:szCs w:val="20"/>
                                </w:rPr>
                              </w:pPr>
                              <w:r w:rsidRPr="004C7613">
                                <w:rPr>
                                  <w:sz w:val="20"/>
                                  <w:szCs w:val="20"/>
                                </w:rPr>
                                <w:t xml:space="preserve">The recycle waste collected form last game </w:t>
                              </w:r>
                            </w:p>
                          </w:txbxContent>
                        </wps:txbx>
                        <wps:bodyPr lIns="91425" tIns="91425" rIns="91425" bIns="91425" anchor="t" anchorCtr="0"/>
                      </wps:wsp>
                      <wps:wsp>
                        <wps:cNvPr id="231" name="Shape 224"/>
                        <wps:cNvSpPr txBox="1"/>
                        <wps:spPr>
                          <a:xfrm>
                            <a:off x="3257969" y="1832929"/>
                            <a:ext cx="4559872" cy="543300"/>
                          </a:xfrm>
                          <a:prstGeom prst="rect">
                            <a:avLst/>
                          </a:prstGeom>
                          <a:noFill/>
                          <a:ln w="9525" cap="flat" cmpd="sng">
                            <a:solidFill>
                              <a:srgbClr val="6D9EEB"/>
                            </a:solidFill>
                            <a:prstDash val="solid"/>
                            <a:round/>
                            <a:headEnd type="none" w="med" len="med"/>
                            <a:tailEnd type="none" w="med" len="med"/>
                          </a:ln>
                        </wps:spPr>
                        <wps:txbx>
                          <w:txbxContent>
                            <w:p w14:paraId="3CD2FEC2" w14:textId="77777777" w:rsidR="00A11B73" w:rsidRPr="004C7613" w:rsidRDefault="00A11B73">
                              <w:pPr>
                                <w:spacing w:line="240" w:lineRule="auto"/>
                                <w:rPr>
                                  <w:sz w:val="20"/>
                                  <w:szCs w:val="20"/>
                                </w:rPr>
                              </w:pPr>
                              <w:r w:rsidRPr="004C7613">
                                <w:rPr>
                                  <w:sz w:val="20"/>
                                  <w:szCs w:val="20"/>
                                </w:rPr>
                                <w:t xml:space="preserve">Different waste </w:t>
                              </w:r>
                              <w:r w:rsidR="004C7613">
                                <w:rPr>
                                  <w:sz w:val="20"/>
                                  <w:szCs w:val="20"/>
                                </w:rPr>
                                <w:t>group</w:t>
                              </w:r>
                              <w:r w:rsidRPr="004C7613">
                                <w:rPr>
                                  <w:sz w:val="20"/>
                                  <w:szCs w:val="20"/>
                                </w:rPr>
                                <w:t xml:space="preserve"> generates different treasure</w:t>
                              </w:r>
                            </w:p>
                          </w:txbxContent>
                        </wps:txbx>
                        <wps:bodyPr lIns="91425" tIns="91425" rIns="91425" bIns="91425" anchor="t" anchorCtr="0"/>
                      </wps:wsp>
                      <wps:wsp>
                        <wps:cNvPr id="232" name="Shape 225"/>
                        <wps:cNvSpPr/>
                        <wps:spPr>
                          <a:xfrm>
                            <a:off x="662025" y="3049725"/>
                            <a:ext cx="1329600" cy="496200"/>
                          </a:xfrm>
                          <a:prstGeom prst="rect">
                            <a:avLst/>
                          </a:prstGeom>
                          <a:solidFill>
                            <a:srgbClr val="F1C232"/>
                          </a:solidFill>
                          <a:ln>
                            <a:noFill/>
                          </a:ln>
                        </wps:spPr>
                        <wps:txbx>
                          <w:txbxContent>
                            <w:p w14:paraId="3BCD3C20" w14:textId="77777777" w:rsidR="00A11B73" w:rsidRDefault="00A11B73">
                              <w:pPr>
                                <w:spacing w:line="240" w:lineRule="auto"/>
                              </w:pPr>
                            </w:p>
                          </w:txbxContent>
                        </wps:txbx>
                        <wps:bodyPr lIns="91425" tIns="91425" rIns="91425" bIns="91425" anchor="ctr" anchorCtr="0"/>
                      </wps:wsp>
                      <wps:wsp>
                        <wps:cNvPr id="233" name="Shape 226"/>
                        <wps:cNvSpPr/>
                        <wps:spPr>
                          <a:xfrm>
                            <a:off x="1114425" y="3078749"/>
                            <a:ext cx="457200" cy="434700"/>
                          </a:xfrm>
                          <a:prstGeom prst="star5">
                            <a:avLst>
                              <a:gd name="adj" fmla="val 19098"/>
                              <a:gd name="hf" fmla="val 105146"/>
                              <a:gd name="vf" fmla="val 110557"/>
                            </a:avLst>
                          </a:prstGeom>
                          <a:solidFill>
                            <a:srgbClr val="6D9EEB"/>
                          </a:solidFill>
                          <a:ln>
                            <a:noFill/>
                          </a:ln>
                        </wps:spPr>
                        <wps:txbx>
                          <w:txbxContent>
                            <w:p w14:paraId="49AFB3D8" w14:textId="77777777" w:rsidR="00A11B73" w:rsidRDefault="00A11B73">
                              <w:pPr>
                                <w:spacing w:line="240" w:lineRule="auto"/>
                              </w:pPr>
                            </w:p>
                          </w:txbxContent>
                        </wps:txbx>
                        <wps:bodyPr lIns="91425" tIns="91425" rIns="91425" bIns="91425" anchor="ctr" anchorCtr="0"/>
                      </wps:wsp>
                      <wps:wsp>
                        <wps:cNvPr id="234" name="Shape 227"/>
                        <wps:cNvSpPr/>
                        <wps:spPr>
                          <a:xfrm>
                            <a:off x="2062200" y="3048000"/>
                            <a:ext cx="1329600" cy="496200"/>
                          </a:xfrm>
                          <a:prstGeom prst="rect">
                            <a:avLst/>
                          </a:prstGeom>
                          <a:solidFill>
                            <a:srgbClr val="674EA7"/>
                          </a:solidFill>
                          <a:ln>
                            <a:noFill/>
                          </a:ln>
                        </wps:spPr>
                        <wps:txbx>
                          <w:txbxContent>
                            <w:p w14:paraId="52F008D7" w14:textId="77777777" w:rsidR="00A11B73" w:rsidRDefault="00A11B73">
                              <w:pPr>
                                <w:spacing w:line="240" w:lineRule="auto"/>
                              </w:pPr>
                            </w:p>
                          </w:txbxContent>
                        </wps:txbx>
                        <wps:bodyPr lIns="91425" tIns="91425" rIns="91425" bIns="91425" anchor="ctr" anchorCtr="0"/>
                      </wps:wsp>
                      <wps:wsp>
                        <wps:cNvPr id="235" name="Shape 228"/>
                        <wps:cNvSpPr/>
                        <wps:spPr>
                          <a:xfrm>
                            <a:off x="3586200" y="3049725"/>
                            <a:ext cx="1329600" cy="496200"/>
                          </a:xfrm>
                          <a:prstGeom prst="rect">
                            <a:avLst/>
                          </a:prstGeom>
                          <a:solidFill>
                            <a:srgbClr val="CC4125"/>
                          </a:solidFill>
                          <a:ln>
                            <a:noFill/>
                          </a:ln>
                        </wps:spPr>
                        <wps:txbx>
                          <w:txbxContent>
                            <w:p w14:paraId="793AB626" w14:textId="77777777" w:rsidR="00A11B73" w:rsidRDefault="00A11B73">
                              <w:pPr>
                                <w:spacing w:line="240" w:lineRule="auto"/>
                              </w:pPr>
                            </w:p>
                          </w:txbxContent>
                        </wps:txbx>
                        <wps:bodyPr lIns="91425" tIns="91425" rIns="91425" bIns="91425" anchor="ctr" anchorCtr="0"/>
                      </wps:wsp>
                      <wps:wsp>
                        <wps:cNvPr id="236" name="Shape 229"/>
                        <wps:cNvSpPr/>
                        <wps:spPr>
                          <a:xfrm>
                            <a:off x="5043575" y="3049725"/>
                            <a:ext cx="1329600" cy="496200"/>
                          </a:xfrm>
                          <a:prstGeom prst="rect">
                            <a:avLst/>
                          </a:prstGeom>
                          <a:solidFill>
                            <a:srgbClr val="6FA8DC"/>
                          </a:solidFill>
                          <a:ln>
                            <a:noFill/>
                          </a:ln>
                        </wps:spPr>
                        <wps:txbx>
                          <w:txbxContent>
                            <w:p w14:paraId="08D1AD71" w14:textId="77777777" w:rsidR="00A11B73" w:rsidRDefault="00A11B73">
                              <w:pPr>
                                <w:spacing w:line="240" w:lineRule="auto"/>
                              </w:pPr>
                            </w:p>
                          </w:txbxContent>
                        </wps:txbx>
                        <wps:bodyPr lIns="91425" tIns="91425" rIns="91425" bIns="91425" anchor="ctr" anchorCtr="0"/>
                      </wps:wsp>
                      <wps:wsp>
                        <wps:cNvPr id="237" name="Shape 230"/>
                        <wps:cNvSpPr/>
                        <wps:spPr>
                          <a:xfrm>
                            <a:off x="2545950" y="3115050"/>
                            <a:ext cx="362100" cy="362100"/>
                          </a:xfrm>
                          <a:prstGeom prst="smileyFace">
                            <a:avLst>
                              <a:gd name="adj" fmla="val 4653"/>
                            </a:avLst>
                          </a:prstGeom>
                          <a:solidFill>
                            <a:srgbClr val="CC0000"/>
                          </a:solidFill>
                          <a:ln>
                            <a:noFill/>
                          </a:ln>
                        </wps:spPr>
                        <wps:txbx>
                          <w:txbxContent>
                            <w:p w14:paraId="2913C727" w14:textId="77777777" w:rsidR="00A11B73" w:rsidRDefault="00A11B73">
                              <w:pPr>
                                <w:spacing w:line="240" w:lineRule="auto"/>
                              </w:pPr>
                            </w:p>
                          </w:txbxContent>
                        </wps:txbx>
                        <wps:bodyPr lIns="91425" tIns="91425" rIns="91425" bIns="91425" anchor="ctr" anchorCtr="0"/>
                      </wps:wsp>
                      <wps:wsp>
                        <wps:cNvPr id="238" name="Shape 231"/>
                        <wps:cNvSpPr/>
                        <wps:spPr>
                          <a:xfrm>
                            <a:off x="4115675" y="3154500"/>
                            <a:ext cx="362100" cy="322800"/>
                          </a:xfrm>
                          <a:prstGeom prst="frame">
                            <a:avLst>
                              <a:gd name="adj1" fmla="val 12500"/>
                            </a:avLst>
                          </a:prstGeom>
                          <a:solidFill>
                            <a:srgbClr val="FFD966"/>
                          </a:solidFill>
                          <a:ln>
                            <a:noFill/>
                          </a:ln>
                        </wps:spPr>
                        <wps:txbx>
                          <w:txbxContent>
                            <w:p w14:paraId="0A31CD5A" w14:textId="77777777" w:rsidR="00A11B73" w:rsidRDefault="00A11B73">
                              <w:pPr>
                                <w:spacing w:line="240" w:lineRule="auto"/>
                              </w:pPr>
                            </w:p>
                          </w:txbxContent>
                        </wps:txbx>
                        <wps:bodyPr lIns="91425" tIns="91425" rIns="91425" bIns="91425" anchor="ctr" anchorCtr="0"/>
                      </wps:wsp>
                      <wps:wsp>
                        <wps:cNvPr id="239" name="Shape 232"/>
                        <wps:cNvSpPr/>
                        <wps:spPr>
                          <a:xfrm>
                            <a:off x="5506325" y="3144975"/>
                            <a:ext cx="322800" cy="322800"/>
                          </a:xfrm>
                          <a:prstGeom prst="heart">
                            <a:avLst/>
                          </a:prstGeom>
                          <a:solidFill>
                            <a:srgbClr val="FF00FF"/>
                          </a:solidFill>
                          <a:ln>
                            <a:noFill/>
                          </a:ln>
                        </wps:spPr>
                        <wps:txbx>
                          <w:txbxContent>
                            <w:p w14:paraId="0EC25351" w14:textId="77777777" w:rsidR="00A11B73" w:rsidRDefault="00A11B73">
                              <w:pPr>
                                <w:spacing w:line="240" w:lineRule="auto"/>
                              </w:pPr>
                            </w:p>
                          </w:txbxContent>
                        </wps:txbx>
                        <wps:bodyPr lIns="91425" tIns="91425" rIns="91425" bIns="91425" anchor="ctr" anchorCtr="0"/>
                      </wps:wsp>
                      <wps:wsp>
                        <wps:cNvPr id="240" name="Shape 233"/>
                        <wps:cNvSpPr txBox="1"/>
                        <wps:spPr>
                          <a:xfrm>
                            <a:off x="662025" y="3663505"/>
                            <a:ext cx="7323036" cy="822939"/>
                          </a:xfrm>
                          <a:prstGeom prst="rect">
                            <a:avLst/>
                          </a:prstGeom>
                          <a:noFill/>
                          <a:ln w="9525" cap="flat" cmpd="sng">
                            <a:solidFill>
                              <a:srgbClr val="6D9EEB"/>
                            </a:solidFill>
                            <a:prstDash val="solid"/>
                            <a:round/>
                            <a:headEnd type="none" w="med" len="med"/>
                            <a:tailEnd type="none" w="med" len="med"/>
                          </a:ln>
                        </wps:spPr>
                        <wps:txbx>
                          <w:txbxContent>
                            <w:p w14:paraId="1CFEA22A" w14:textId="77777777" w:rsidR="00A11B73" w:rsidRPr="00C036F4" w:rsidRDefault="00A11B73" w:rsidP="00F311F2">
                              <w:pPr>
                                <w:spacing w:line="240" w:lineRule="auto"/>
                                <w:jc w:val="center"/>
                                <w:rPr>
                                  <w:sz w:val="20"/>
                                  <w:szCs w:val="20"/>
                                </w:rPr>
                              </w:pPr>
                              <w:r w:rsidRPr="00C036F4">
                                <w:rPr>
                                  <w:sz w:val="20"/>
                                  <w:szCs w:val="20"/>
                                </w:rPr>
                                <w:t>If one can collect all treasures, he could get a real prize</w:t>
                              </w:r>
                              <w:r w:rsidR="004C7613">
                                <w:rPr>
                                  <w:sz w:val="20"/>
                                  <w:szCs w:val="20"/>
                                </w:rPr>
                                <w:t>, such as a cup,</w:t>
                              </w:r>
                              <w:r w:rsidRPr="00C036F4">
                                <w:rPr>
                                  <w:sz w:val="20"/>
                                  <w:szCs w:val="20"/>
                                </w:rPr>
                                <w:t xml:space="preserve"> from our university</w:t>
                              </w:r>
                            </w:p>
                          </w:txbxContent>
                        </wps:txbx>
                        <wps:bodyPr lIns="91425" tIns="91425" rIns="91425" bIns="91425" anchor="t" anchorCtr="0"/>
                      </wps:wsp>
                      <wps:wsp>
                        <wps:cNvPr id="241" name="Shape 234"/>
                        <wps:cNvSpPr txBox="1"/>
                        <wps:spPr>
                          <a:xfrm>
                            <a:off x="698072" y="2465750"/>
                            <a:ext cx="1315368" cy="541470"/>
                          </a:xfrm>
                          <a:prstGeom prst="rect">
                            <a:avLst/>
                          </a:prstGeom>
                          <a:noFill/>
                          <a:ln>
                            <a:noFill/>
                          </a:ln>
                        </wps:spPr>
                        <wps:txbx>
                          <w:txbxContent>
                            <w:p w14:paraId="61EE7A1B" w14:textId="77777777" w:rsidR="00A11B73" w:rsidRPr="004C7613" w:rsidRDefault="00A11B73">
                              <w:pPr>
                                <w:spacing w:line="240" w:lineRule="auto"/>
                                <w:rPr>
                                  <w:sz w:val="20"/>
                                  <w:szCs w:val="20"/>
                                </w:rPr>
                              </w:pPr>
                              <w:r w:rsidRPr="004C7613">
                                <w:rPr>
                                  <w:sz w:val="20"/>
                                  <w:szCs w:val="20"/>
                                </w:rPr>
                                <w:t>Treasure1</w:t>
                              </w:r>
                            </w:p>
                          </w:txbxContent>
                        </wps:txbx>
                        <wps:bodyPr lIns="91425" tIns="91425" rIns="91425" bIns="91425" anchor="t" anchorCtr="0"/>
                      </wps:wsp>
                      <wps:wsp>
                        <wps:cNvPr id="242" name="Shape 235"/>
                        <wps:cNvSpPr txBox="1"/>
                        <wps:spPr>
                          <a:xfrm>
                            <a:off x="2124251" y="2465355"/>
                            <a:ext cx="1361252" cy="541470"/>
                          </a:xfrm>
                          <a:prstGeom prst="rect">
                            <a:avLst/>
                          </a:prstGeom>
                          <a:noFill/>
                          <a:ln>
                            <a:noFill/>
                          </a:ln>
                        </wps:spPr>
                        <wps:txbx>
                          <w:txbxContent>
                            <w:p w14:paraId="6F0F1086" w14:textId="77777777" w:rsidR="00A11B73" w:rsidRPr="004C7613" w:rsidRDefault="00A11B73">
                              <w:pPr>
                                <w:spacing w:line="240" w:lineRule="auto"/>
                                <w:rPr>
                                  <w:sz w:val="20"/>
                                  <w:szCs w:val="20"/>
                                </w:rPr>
                              </w:pPr>
                              <w:r w:rsidRPr="004C7613">
                                <w:rPr>
                                  <w:sz w:val="20"/>
                                  <w:szCs w:val="20"/>
                                </w:rPr>
                                <w:t>Treasure2</w:t>
                              </w:r>
                            </w:p>
                          </w:txbxContent>
                        </wps:txbx>
                        <wps:bodyPr lIns="91425" tIns="91425" rIns="91425" bIns="91425" anchor="t" anchorCtr="0"/>
                      </wps:wsp>
                      <wps:wsp>
                        <wps:cNvPr id="243" name="Shape 236"/>
                        <wps:cNvSpPr txBox="1"/>
                        <wps:spPr>
                          <a:xfrm>
                            <a:off x="3644143" y="2488213"/>
                            <a:ext cx="1382266" cy="541470"/>
                          </a:xfrm>
                          <a:prstGeom prst="rect">
                            <a:avLst/>
                          </a:prstGeom>
                          <a:noFill/>
                          <a:ln>
                            <a:noFill/>
                          </a:ln>
                        </wps:spPr>
                        <wps:txbx>
                          <w:txbxContent>
                            <w:p w14:paraId="1D19EE87" w14:textId="77777777" w:rsidR="00A11B73" w:rsidRPr="004C7613" w:rsidRDefault="00A11B73">
                              <w:pPr>
                                <w:spacing w:line="240" w:lineRule="auto"/>
                                <w:rPr>
                                  <w:sz w:val="20"/>
                                  <w:szCs w:val="20"/>
                                </w:rPr>
                              </w:pPr>
                              <w:r w:rsidRPr="004C7613">
                                <w:rPr>
                                  <w:sz w:val="20"/>
                                  <w:szCs w:val="20"/>
                                </w:rPr>
                                <w:t>Treasure3</w:t>
                              </w:r>
                            </w:p>
                          </w:txbxContent>
                        </wps:txbx>
                        <wps:bodyPr lIns="91425" tIns="91425" rIns="91425" bIns="91425" anchor="t" anchorCtr="0"/>
                      </wps:wsp>
                      <wps:wsp>
                        <wps:cNvPr id="244" name="Shape 237"/>
                        <wps:cNvSpPr txBox="1"/>
                        <wps:spPr>
                          <a:xfrm>
                            <a:off x="5116250" y="2505014"/>
                            <a:ext cx="1350183" cy="541470"/>
                          </a:xfrm>
                          <a:prstGeom prst="rect">
                            <a:avLst/>
                          </a:prstGeom>
                          <a:noFill/>
                          <a:ln>
                            <a:noFill/>
                          </a:ln>
                        </wps:spPr>
                        <wps:txbx>
                          <w:txbxContent>
                            <w:p w14:paraId="6D0C4AFD" w14:textId="77777777" w:rsidR="00A11B73" w:rsidRPr="004C7613" w:rsidRDefault="00A11B73">
                              <w:pPr>
                                <w:spacing w:line="240" w:lineRule="auto"/>
                                <w:rPr>
                                  <w:sz w:val="20"/>
                                  <w:szCs w:val="20"/>
                                </w:rPr>
                              </w:pPr>
                              <w:r w:rsidRPr="004C7613">
                                <w:rPr>
                                  <w:sz w:val="20"/>
                                  <w:szCs w:val="20"/>
                                </w:rPr>
                                <w:t>Treasure4</w:t>
                              </w:r>
                            </w:p>
                          </w:txbxContent>
                        </wps:txbx>
                        <wps:bodyPr lIns="91425" tIns="91425" rIns="91425" bIns="91425" anchor="t" anchorCtr="0"/>
                      </wps:wsp>
                    </wpg:wgp>
                  </a:graphicData>
                </a:graphic>
              </wp:inline>
            </w:drawing>
          </mc:Choice>
          <mc:Fallback>
            <w:pict>
              <v:group id="组合 220" o:spid="_x0000_s1247" style="width:350pt;height:195.3pt;mso-position-horizontal-relative:char;mso-position-vertical-relative:line" coordorigin="6620,2035" coordsize="73230,4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">
                <v:rect id="Shape 214" o:spid="_x0000_s1248" style="position:absolute;left:7100;top:2589;width:14142;height:5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" fillcolor="#f90" stroked="f">
                  <v:textbox inset="2.53958mm,2.53958mm,2.53958mm,2.53958mm">
                    <w:txbxContent>
                      <w:p w:rsidR="00A11B73" w:rsidRDefault="00A11B73">
                        <w:pPr>
                          <w:spacing w:line="240" w:lineRule="auto"/>
                        </w:pPr>
                      </w:p>
                    </w:txbxContent>
                  </v:textbox>
                </v:rect>
                <v:rect id="Shape 215" o:spid="_x0000_s1249" style="position:absolute;left:25812;top:2589;width:15387;height:5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" fillcolor="#3c78d8" stroked="f">
                  <v:textbox inset="2.53958mm,2.53958mm,2.53958mm,2.53958mm">
                    <w:txbxContent>
                      <w:p w:rsidR="00A11B73" w:rsidRDefault="00A11B73">
                        <w:pPr>
                          <w:spacing w:line="240" w:lineRule="auto"/>
                        </w:pPr>
                      </w:p>
                    </w:txbxContent>
                  </v:textbox>
                </v:rect>
                <v:shape id="Shape 216" o:spid="_x0000_s1250" type="#_x0000_t202" style="position:absolute;left:7100;top:2035;width:16245;height:5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" filled="f" stroked="f">
                  <v:textbox inset="2.53958mm,2.53958mm,2.53958mm,2.53958mm">
                    <w:txbxContent>
                      <w:p w:rsidR="00A11B73" w:rsidRPr="004C7613" w:rsidRDefault="00A11B73">
                        <w:pPr>
                          <w:spacing w:line="240" w:lineRule="auto"/>
                          <w:rPr>
                            <w:sz w:val="20"/>
                            <w:szCs w:val="20"/>
                          </w:rPr>
                        </w:pPr>
                        <w:r w:rsidRPr="004C7613">
                          <w:rPr>
                            <w:sz w:val="20"/>
                            <w:szCs w:val="20"/>
                          </w:rPr>
                          <w:t xml:space="preserve">3 Plastic bottles </w:t>
                        </w:r>
                      </w:p>
                    </w:txbxContent>
                  </v:textbox>
                </v:shape>
                <v:shape id="Shape 217" o:spid="_x0000_s1251" type="#_x0000_t202" style="position:absolute;left:28867;top:2035;width:9273;height:5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" filled="f" stroked="f">
                  <v:textbox inset="2.53958mm,2.53958mm,2.53958mm,2.53958mm">
                    <w:txbxContent>
                      <w:p w:rsidR="00A11B73" w:rsidRPr="004C7613" w:rsidRDefault="00A11B73">
                        <w:pPr>
                          <w:spacing w:line="240" w:lineRule="auto"/>
                          <w:rPr>
                            <w:sz w:val="20"/>
                            <w:szCs w:val="20"/>
                          </w:rPr>
                        </w:pPr>
                        <w:r w:rsidRPr="004C7613">
                          <w:rPr>
                            <w:sz w:val="20"/>
                            <w:szCs w:val="20"/>
                          </w:rPr>
                          <w:t>1Can</w:t>
                        </w:r>
                      </w:p>
                    </w:txbxContent>
                  </v:textbox>
                </v:shape>
                <v:shape id="Shape 218" o:spid="_x0000_s1252" style="position:absolute;left:21336;top:2589;width:4572;height:4572;visibility:visible;mso-wrap-style:square;v-text-anchor:middle" coordsize="4572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" adj="-11796480,,5400" path="m60602,174833r114231,l174833,60602r107534,l282367,174833r114231,l396598,282367r-114231,l282367,396598r-107534,l174833,282367r-114231,l60602,174833xe" fillcolor="#ffe599" stroked="f">
                  <v:stroke joinstyle="miter"/>
                  <v:formulas/>
                  <v:path arrowok="t" o:connecttype="custom" o:connectlocs="60602,174833;174833,174833;174833,60602;282367,60602;282367,174833;396598,174833;396598,282367;282367,282367;282367,396598;174833,396598;174833,282367;60602,282367;60602,174833" o:connectangles="0,0,0,0,0,0,0,0,0,0,0,0,0" textboxrect="0,0,457200,457200"/>
                  <v:textbox inset="2.53958mm,2.53958mm,2.53958mm,2.53958mm">
                    <w:txbxContent>
                      <w:p w:rsidR="00A11B73" w:rsidRDefault="00A11B73">
                        <w:pPr>
                          <w:spacing w:line="240" w:lineRule="auto"/>
                        </w:pPr>
                      </w:p>
                    </w:txbxContent>
                  </v:textbox>
                </v:shape>
                <v:rect id="Shape 219" o:spid="_x0000_s1253" style="position:absolute;left:16812;top:18591;width:13296;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" fillcolor="#f1c232" stroked="f">
                  <v:textbox inset="2.53958mm,2.53958mm,2.53958mm,2.53958mm">
                    <w:txbxContent>
                      <w:p w:rsidR="00A11B73" w:rsidRDefault="00A11B73">
                        <w:pPr>
                          <w:spacing w:line="240" w:lineRule="auto"/>
                        </w:pPr>
                      </w:p>
                    </w:txbxContent>
                  </v:textbox>
                </v:rect>
                <v:shape id="直接箭头连接符 227" o:spid="_x0000_s1254" type="#_x0000_t32" style="position:absolute;left:14171;top:8022;width:9288;height:10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">
                  <v:stroke startarrowwidth="wide" startarrowlength="long" endarrow="block" endarrowwidth="wide" endarrowlength="long"/>
                </v:shape>
                <v:shape id="直接箭头连接符 228" o:spid="_x0000_s1255" type="#_x0000_t32" style="position:absolute;left:23459;top:8022;width:10047;height:105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">
                  <v:stroke startarrowwidth="wide" startarrowlength="long" endarrow="block" endarrowwidth="wide" endarrowlength="long"/>
                </v:shape>
                <v:shape id="Shape 222" o:spid="_x0000_s1256" style="position:absolute;left:21336;top:18881;width:4572;height:4347;visibility:visible;mso-wrap-style:square;v-text-anchor:middle" coordsize="457200,434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" adj="-11796480,,5400" path="m,166040r174636,1l228600,r53964,166041l457200,166040,315916,268658r53966,166041l228600,332079,87318,434699,141284,268658,,166040xe" fillcolor="#6d9eeb" stroked="f">
                  <v:stroke joinstyle="miter"/>
                  <v:formulas/>
                  <v:path arrowok="t" o:connecttype="custom" o:connectlocs="0,166040;174636,166041;228600,0;282564,166041;457200,166040;315916,268658;369882,434699;228600,332079;87318,434699;141284,268658;0,166040" o:connectangles="0,0,0,0,0,0,0,0,0,0,0" textboxrect="0,0,457200,434700"/>
                  <v:textbox inset="2.53958mm,2.53958mm,2.53958mm,2.53958mm">
                    <w:txbxContent>
                      <w:p w:rsidR="00A11B73" w:rsidRDefault="00A11B73">
                        <w:pPr>
                          <w:spacing w:line="240" w:lineRule="auto"/>
                        </w:pPr>
                      </w:p>
                    </w:txbxContent>
                  </v:textbox>
                </v:shape>
                <v:shape id="Shape 223" o:spid="_x0000_s1257" type="#_x0000_t202" style="position:absolute;left:42287;top:2730;width:36777;height:5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" filled="f" strokecolor="#6d9eeb">
                  <v:stroke joinstyle="round"/>
                  <v:textbox inset="2.53958mm,2.53958mm,2.53958mm,2.53958mm">
                    <w:txbxContent>
                      <w:p w:rsidR="00A11B73" w:rsidRPr="004C7613" w:rsidRDefault="00A11B73">
                        <w:pPr>
                          <w:spacing w:line="240" w:lineRule="auto"/>
                          <w:rPr>
                            <w:sz w:val="20"/>
                            <w:szCs w:val="20"/>
                          </w:rPr>
                        </w:pPr>
                        <w:r w:rsidRPr="004C7613">
                          <w:rPr>
                            <w:sz w:val="20"/>
                            <w:szCs w:val="20"/>
                          </w:rPr>
                          <w:t xml:space="preserve">The recycle waste collected form last game </w:t>
                        </w:r>
                      </w:p>
                    </w:txbxContent>
                  </v:textbox>
                </v:shape>
                <v:shape id="Shape 224" o:spid="_x0000_s1258" type="#_x0000_t202" style="position:absolute;left:32579;top:18329;width:45599;height:5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" filled="f" strokecolor="#6d9eeb">
                  <v:stroke joinstyle="round"/>
                  <v:textbox inset="2.53958mm,2.53958mm,2.53958mm,2.53958mm">
                    <w:txbxContent>
                      <w:p w:rsidR="00A11B73" w:rsidRPr="004C7613" w:rsidRDefault="00A11B73">
                        <w:pPr>
                          <w:spacing w:line="240" w:lineRule="auto"/>
                          <w:rPr>
                            <w:sz w:val="20"/>
                            <w:szCs w:val="20"/>
                          </w:rPr>
                        </w:pPr>
                        <w:r w:rsidRPr="004C7613">
                          <w:rPr>
                            <w:sz w:val="20"/>
                            <w:szCs w:val="20"/>
                          </w:rPr>
                          <w:t xml:space="preserve">Different waste </w:t>
                        </w:r>
                        <w:r w:rsidR="004C7613">
                          <w:rPr>
                            <w:sz w:val="20"/>
                            <w:szCs w:val="20"/>
                          </w:rPr>
                          <w:t>group</w:t>
                        </w:r>
                        <w:r w:rsidRPr="004C7613">
                          <w:rPr>
                            <w:sz w:val="20"/>
                            <w:szCs w:val="20"/>
                          </w:rPr>
                          <w:t xml:space="preserve"> generates different treasure</w:t>
                        </w:r>
                      </w:p>
                    </w:txbxContent>
                  </v:textbox>
                </v:shape>
                <v:rect id="Shape 225" o:spid="_x0000_s1259" style="position:absolute;left:6620;top:30497;width:13296;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" fillcolor="#f1c232" stroked="f">
                  <v:textbox inset="2.53958mm,2.53958mm,2.53958mm,2.53958mm">
                    <w:txbxContent>
                      <w:p w:rsidR="00A11B73" w:rsidRDefault="00A11B73">
                        <w:pPr>
                          <w:spacing w:line="240" w:lineRule="auto"/>
                        </w:pPr>
                      </w:p>
                    </w:txbxContent>
                  </v:textbox>
                </v:rect>
                <v:shape id="Shape 226" o:spid="_x0000_s1260" style="position:absolute;left:11144;top:30787;width:4572;height:4347;visibility:visible;mso-wrap-style:square;v-text-anchor:middle" coordsize="457200,434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" adj="-11796480,,5400" path="m,166040r174636,1l228600,r53964,166041l457200,166040,315916,268658r53966,166041l228600,332079,87318,434699,141284,268658,,166040xe" fillcolor="#6d9eeb" stroked="f">
                  <v:stroke joinstyle="miter"/>
                  <v:formulas/>
                  <v:path arrowok="t" o:connecttype="custom" o:connectlocs="0,166040;174636,166041;228600,0;282564,166041;457200,166040;315916,268658;369882,434699;228600,332079;87318,434699;141284,268658;0,166040" o:connectangles="0,0,0,0,0,0,0,0,0,0,0" textboxrect="0,0,457200,434700"/>
                  <v:textbox inset="2.53958mm,2.53958mm,2.53958mm,2.53958mm">
                    <w:txbxContent>
                      <w:p w:rsidR="00A11B73" w:rsidRDefault="00A11B73">
                        <w:pPr>
                          <w:spacing w:line="240" w:lineRule="auto"/>
                        </w:pPr>
                      </w:p>
                    </w:txbxContent>
                  </v:textbox>
                </v:shape>
                <v:rect id="Shape 227" o:spid="_x0000_s1261" style="position:absolute;left:20622;top:30480;width:13296;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" fillcolor="#674ea7" stroked="f">
                  <v:textbox inset="2.53958mm,2.53958mm,2.53958mm,2.53958mm">
                    <w:txbxContent>
                      <w:p w:rsidR="00A11B73" w:rsidRDefault="00A11B73">
                        <w:pPr>
                          <w:spacing w:line="240" w:lineRule="auto"/>
                        </w:pPr>
                      </w:p>
                    </w:txbxContent>
                  </v:textbox>
                </v:rect>
                <v:rect id="Shape 228" o:spid="_x0000_s1262" style="position:absolute;left:35862;top:30497;width:13296;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" fillcolor="#cc4125" stroked="f">
                  <v:textbox inset="2.53958mm,2.53958mm,2.53958mm,2.53958mm">
                    <w:txbxContent>
                      <w:p w:rsidR="00A11B73" w:rsidRDefault="00A11B73">
                        <w:pPr>
                          <w:spacing w:line="240" w:lineRule="auto"/>
                        </w:pPr>
                      </w:p>
                    </w:txbxContent>
                  </v:textbox>
                </v:rect>
                <v:rect id="Shape 229" o:spid="_x0000_s1263" style="position:absolute;left:50435;top:30497;width:13296;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" fillcolor="#6fa8dc" stroked="f">
                  <v:textbox inset="2.53958mm,2.53958mm,2.53958mm,2.53958mm">
                    <w:txbxContent>
                      <w:p w:rsidR="00A11B73" w:rsidRDefault="00A11B73">
                        <w:pPr>
                          <w:spacing w:line="240" w:lineRule="auto"/>
                        </w:pP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hape 230" o:spid="_x0000_s1264" type="#_x0000_t96" style="position:absolute;left:25459;top:31150;width:3621;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" fillcolor="#c00" stroked="f">
                  <v:textbox inset="2.53958mm,2.53958mm,2.53958mm,2.53958mm">
                    <w:txbxContent>
                      <w:p w:rsidR="00A11B73" w:rsidRDefault="00A11B73">
                        <w:pPr>
                          <w:spacing w:line="240" w:lineRule="auto"/>
                        </w:pPr>
                      </w:p>
                    </w:txbxContent>
                  </v:textbox>
                </v:shape>
                <v:shape id="Shape 231" o:spid="_x0000_s1265" style="position:absolute;left:41156;top:31545;width:3621;height:3228;visibility:visible;mso-wrap-style:square;v-text-anchor:middle" coordsize="362100,322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" adj="-11796480,,5400" path="m,l362100,r,322800l,322800,,xm40350,40350r,242100l321750,282450r,-242100l40350,40350xe" fillcolor="#ffd966" stroked="f">
                  <v:stroke joinstyle="miter"/>
                  <v:formulas/>
                  <v:path arrowok="t" o:connecttype="custom" o:connectlocs="0,0;362100,0;362100,322800;0,322800;0,0;40350,40350;40350,282450;321750,282450;321750,40350;40350,40350" o:connectangles="0,0,0,0,0,0,0,0,0,0" textboxrect="0,0,362100,322800"/>
                  <v:textbox inset="2.53958mm,2.53958mm,2.53958mm,2.53958mm">
                    <w:txbxContent>
                      <w:p w:rsidR="00A11B73" w:rsidRDefault="00A11B73">
                        <w:pPr>
                          <w:spacing w:line="240" w:lineRule="auto"/>
                        </w:pPr>
                      </w:p>
                    </w:txbxContent>
                  </v:textbox>
                </v:shape>
                <v:shape id="Shape 232" o:spid="_x0000_s1266" style="position:absolute;left:55063;top:31449;width:3228;height:3228;visibility:visible;mso-wrap-style:square;v-text-anchor:middle" coordsize="322800,322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" adj="-11796480,,5400" path="m161400,80700v67250,-188300,329525,,,242100c-168125,80700,94150,-107600,161400,80700xe" fillcolor="fuchsia" stroked="f">
                  <v:stroke joinstyle="miter"/>
                  <v:formulas/>
                  <v:path arrowok="t" o:connecttype="custom" o:connectlocs="161400,80700;161400,322800;161400,80700" o:connectangles="0,0,0" textboxrect="0,0,322800,322800"/>
                  <v:textbox inset="2.53958mm,2.53958mm,2.53958mm,2.53958mm">
                    <w:txbxContent>
                      <w:p w:rsidR="00A11B73" w:rsidRDefault="00A11B73">
                        <w:pPr>
                          <w:spacing w:line="240" w:lineRule="auto"/>
                        </w:pPr>
                      </w:p>
                    </w:txbxContent>
                  </v:textbox>
                </v:shape>
                <v:shape id="Shape 233" o:spid="_x0000_s1267" type="#_x0000_t202" style="position:absolute;left:6620;top:36635;width:73230;height:8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" filled="f" strokecolor="#6d9eeb">
                  <v:stroke joinstyle="round"/>
                  <v:textbox inset="2.53958mm,2.53958mm,2.53958mm,2.53958mm">
                    <w:txbxContent>
                      <w:p w:rsidR="00A11B73" w:rsidRPr="00C036F4" w:rsidRDefault="00A11B73" w:rsidP="00F311F2">
                        <w:pPr>
                          <w:spacing w:line="240" w:lineRule="auto"/>
                          <w:jc w:val="center"/>
                          <w:rPr>
                            <w:sz w:val="20"/>
                            <w:szCs w:val="20"/>
                          </w:rPr>
                        </w:pPr>
                        <w:r w:rsidRPr="00C036F4">
                          <w:rPr>
                            <w:sz w:val="20"/>
                            <w:szCs w:val="20"/>
                          </w:rPr>
                          <w:t>If one can collect all treasures, he could get a real prize</w:t>
                        </w:r>
                        <w:r w:rsidR="004C7613">
                          <w:rPr>
                            <w:sz w:val="20"/>
                            <w:szCs w:val="20"/>
                          </w:rPr>
                          <w:t>, such as a cup,</w:t>
                        </w:r>
                        <w:r w:rsidRPr="00C036F4">
                          <w:rPr>
                            <w:sz w:val="20"/>
                            <w:szCs w:val="20"/>
                          </w:rPr>
                          <w:t xml:space="preserve"> from our university</w:t>
                        </w:r>
                      </w:p>
                    </w:txbxContent>
                  </v:textbox>
                </v:shape>
                <v:shape id="Shape 234" o:spid="_x0000_s1268" type="#_x0000_t202" style="position:absolute;left:6980;top:24657;width:13154;height:5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" filled="f" stroked="f">
                  <v:textbox inset="2.53958mm,2.53958mm,2.53958mm,2.53958mm">
                    <w:txbxContent>
                      <w:p w:rsidR="00A11B73" w:rsidRPr="004C7613" w:rsidRDefault="00A11B73">
                        <w:pPr>
                          <w:spacing w:line="240" w:lineRule="auto"/>
                          <w:rPr>
                            <w:sz w:val="20"/>
                            <w:szCs w:val="20"/>
                          </w:rPr>
                        </w:pPr>
                        <w:r w:rsidRPr="004C7613">
                          <w:rPr>
                            <w:sz w:val="20"/>
                            <w:szCs w:val="20"/>
                          </w:rPr>
                          <w:t>Treasure1</w:t>
                        </w:r>
                      </w:p>
                    </w:txbxContent>
                  </v:textbox>
                </v:shape>
                <v:shape id="Shape 235" o:spid="_x0000_s1269" type="#_x0000_t202" style="position:absolute;left:21242;top:24653;width:13613;height:5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" filled="f" stroked="f">
                  <v:textbox inset="2.53958mm,2.53958mm,2.53958mm,2.53958mm">
                    <w:txbxContent>
                      <w:p w:rsidR="00A11B73" w:rsidRPr="004C7613" w:rsidRDefault="00A11B73">
                        <w:pPr>
                          <w:spacing w:line="240" w:lineRule="auto"/>
                          <w:rPr>
                            <w:sz w:val="20"/>
                            <w:szCs w:val="20"/>
                          </w:rPr>
                        </w:pPr>
                        <w:r w:rsidRPr="004C7613">
                          <w:rPr>
                            <w:sz w:val="20"/>
                            <w:szCs w:val="20"/>
                          </w:rPr>
                          <w:t>Treasure2</w:t>
                        </w:r>
                      </w:p>
                    </w:txbxContent>
                  </v:textbox>
                </v:shape>
                <v:shape id="Shape 236" o:spid="_x0000_s1270" type="#_x0000_t202" style="position:absolute;left:36441;top:24882;width:13823;height:5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" filled="f" stroked="f">
                  <v:textbox inset="2.53958mm,2.53958mm,2.53958mm,2.53958mm">
                    <w:txbxContent>
                      <w:p w:rsidR="00A11B73" w:rsidRPr="004C7613" w:rsidRDefault="00A11B73">
                        <w:pPr>
                          <w:spacing w:line="240" w:lineRule="auto"/>
                          <w:rPr>
                            <w:sz w:val="20"/>
                            <w:szCs w:val="20"/>
                          </w:rPr>
                        </w:pPr>
                        <w:r w:rsidRPr="004C7613">
                          <w:rPr>
                            <w:sz w:val="20"/>
                            <w:szCs w:val="20"/>
                          </w:rPr>
                          <w:t>Treasure3</w:t>
                        </w:r>
                      </w:p>
                    </w:txbxContent>
                  </v:textbox>
                </v:shape>
                <v:shape id="Shape 237" o:spid="_x0000_s1271" type="#_x0000_t202" style="position:absolute;left:51162;top:25050;width:13502;height:5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" filled="f" stroked="f">
                  <v:textbox inset="2.53958mm,2.53958mm,2.53958mm,2.53958mm">
                    <w:txbxContent>
                      <w:p w:rsidR="00A11B73" w:rsidRPr="004C7613" w:rsidRDefault="00A11B73">
                        <w:pPr>
                          <w:spacing w:line="240" w:lineRule="auto"/>
                          <w:rPr>
                            <w:sz w:val="20"/>
                            <w:szCs w:val="20"/>
                          </w:rPr>
                        </w:pPr>
                        <w:r w:rsidRPr="004C7613">
                          <w:rPr>
                            <w:sz w:val="20"/>
                            <w:szCs w:val="20"/>
                          </w:rPr>
                          <w:t>Treasure4</w:t>
                        </w:r>
                      </w:p>
                    </w:txbxContent>
                  </v:textbox>
                </v:shape>
                <w10:anchorlock/>
              </v:group>
            </w:pict>
          </mc:Fallback>
        </mc:AlternateContent>
      </w:r>
    </w:p>
    <w:p w14:paraId="30D4C52E" w14:textId="77777777" w:rsidR="00911CD7" w:rsidRPr="00C036F4" w:rsidRDefault="00554486" w:rsidP="00C036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Figure6: 4</w:t>
      </w:r>
      <w:r w:rsidRPr="00F73CA2">
        <w:rPr>
          <w:rFonts w:ascii="Times New Roman" w:eastAsia="Times New Roman" w:hAnsi="Times New Roman" w:cs="Times New Roman"/>
          <w:sz w:val="20"/>
          <w:szCs w:val="20"/>
          <w:vertAlign w:val="superscript"/>
        </w:rPr>
        <w:t>th</w:t>
      </w:r>
      <w:r w:rsidR="006D63DF">
        <w:rPr>
          <w:rFonts w:ascii="Times New Roman" w:eastAsia="Times New Roman" w:hAnsi="Times New Roman" w:cs="Times New Roman"/>
          <w:sz w:val="20"/>
          <w:szCs w:val="20"/>
        </w:rPr>
        <w:t xml:space="preserve"> game</w:t>
      </w:r>
    </w:p>
    <w:p w14:paraId="6D9D510C" w14:textId="77777777" w:rsidR="00911CD7" w:rsidRDefault="00911CD7">
      <w:pPr>
        <w:widowControl w:val="0"/>
        <w:spacing w:line="240" w:lineRule="auto"/>
        <w:jc w:val="center"/>
      </w:pPr>
    </w:p>
    <w:p w14:paraId="473B234F" w14:textId="77777777" w:rsidR="00F84681" w:rsidRPr="00483A10" w:rsidRDefault="00C036F4" w:rsidP="00483A10">
      <w:pPr>
        <w:pStyle w:val="a5"/>
        <w:widowControl w:val="0"/>
        <w:numPr>
          <w:ilvl w:val="0"/>
          <w:numId w:val="16"/>
        </w:numPr>
        <w:spacing w:line="240" w:lineRule="auto"/>
        <w:rPr>
          <w:rFonts w:ascii="Times New Roman" w:eastAsia="Times New Roman" w:hAnsi="Times New Roman" w:cs="Times New Roman"/>
          <w:sz w:val="24"/>
          <w:szCs w:val="24"/>
          <w:shd w:val="clear" w:color="auto" w:fill="F9F9F9"/>
        </w:rPr>
      </w:pPr>
      <w:r w:rsidRPr="00483A10">
        <w:rPr>
          <w:rFonts w:ascii="Times New Roman" w:eastAsia="Times New Roman" w:hAnsi="Times New Roman" w:cs="Times New Roman"/>
          <w:sz w:val="24"/>
          <w:szCs w:val="24"/>
          <w:shd w:val="clear" w:color="auto" w:fill="F9F9F9"/>
        </w:rPr>
        <w:t xml:space="preserve">Students must use the waste recycled form last game, and then make different </w:t>
      </w:r>
      <w:r w:rsidR="00F84681" w:rsidRPr="00483A10">
        <w:rPr>
          <w:rFonts w:ascii="Times New Roman" w:eastAsia="Times New Roman" w:hAnsi="Times New Roman" w:cs="Times New Roman"/>
          <w:sz w:val="24"/>
          <w:szCs w:val="24"/>
          <w:shd w:val="clear" w:color="auto" w:fill="F9F9F9"/>
        </w:rPr>
        <w:t xml:space="preserve">group to get the final combination products. </w:t>
      </w:r>
    </w:p>
    <w:p w14:paraId="42C6618B" w14:textId="77777777" w:rsidR="00911CD7" w:rsidRPr="00483A10" w:rsidRDefault="00F84681" w:rsidP="00483A10">
      <w:pPr>
        <w:pStyle w:val="a5"/>
        <w:widowControl w:val="0"/>
        <w:numPr>
          <w:ilvl w:val="0"/>
          <w:numId w:val="16"/>
        </w:numPr>
        <w:spacing w:line="240" w:lineRule="auto"/>
        <w:rPr>
          <w:rFonts w:ascii="Times New Roman" w:eastAsia="Times New Roman" w:hAnsi="Times New Roman" w:cs="Times New Roman"/>
          <w:sz w:val="24"/>
          <w:szCs w:val="24"/>
          <w:shd w:val="clear" w:color="auto" w:fill="F9F9F9"/>
        </w:rPr>
      </w:pPr>
      <w:r w:rsidRPr="00483A10">
        <w:rPr>
          <w:rFonts w:ascii="Times New Roman" w:eastAsia="Times New Roman" w:hAnsi="Times New Roman" w:cs="Times New Roman"/>
          <w:sz w:val="24"/>
          <w:szCs w:val="24"/>
          <w:shd w:val="clear" w:color="auto" w:fill="F9F9F9"/>
        </w:rPr>
        <w:t>If there are not enough recycled waste, student could go back to replay last waste resorting to get required waste.</w:t>
      </w:r>
    </w:p>
    <w:p w14:paraId="4F98F526" w14:textId="77777777" w:rsidR="00483A10" w:rsidRPr="00483A10" w:rsidRDefault="00483A10" w:rsidP="00483A10">
      <w:pPr>
        <w:pStyle w:val="a5"/>
        <w:widowControl w:val="0"/>
        <w:numPr>
          <w:ilvl w:val="0"/>
          <w:numId w:val="16"/>
        </w:numPr>
        <w:spacing w:line="240" w:lineRule="auto"/>
        <w:rPr>
          <w:rFonts w:ascii="Times New Roman" w:eastAsia="Times New Roman" w:hAnsi="Times New Roman" w:cs="Times New Roman"/>
          <w:sz w:val="24"/>
          <w:szCs w:val="24"/>
          <w:shd w:val="clear" w:color="auto" w:fill="F9F9F9"/>
        </w:rPr>
      </w:pPr>
      <w:r w:rsidRPr="00483A10">
        <w:rPr>
          <w:rFonts w:ascii="Times New Roman" w:eastAsia="Times New Roman" w:hAnsi="Times New Roman" w:cs="Times New Roman"/>
          <w:sz w:val="24"/>
          <w:szCs w:val="24"/>
          <w:shd w:val="clear" w:color="auto" w:fill="F9F9F9"/>
        </w:rPr>
        <w:t>Some treasures are hard to obtain, sometimes, it need students to exchange treasure between each other, students could use Facebook or other ways to ask friends for specific treasures, so it is more active than only virtual games.</w:t>
      </w:r>
    </w:p>
    <w:p w14:paraId="3A01A2F9" w14:textId="77777777" w:rsidR="00483A10" w:rsidRPr="00483A10" w:rsidRDefault="00483A10" w:rsidP="00483A10">
      <w:pPr>
        <w:pStyle w:val="a5"/>
        <w:widowControl w:val="0"/>
        <w:numPr>
          <w:ilvl w:val="0"/>
          <w:numId w:val="16"/>
        </w:numPr>
        <w:spacing w:line="240" w:lineRule="auto"/>
        <w:rPr>
          <w:rFonts w:ascii="Times New Roman" w:eastAsia="Times New Roman" w:hAnsi="Times New Roman" w:cs="Times New Roman"/>
          <w:sz w:val="24"/>
          <w:szCs w:val="24"/>
          <w:shd w:val="clear" w:color="auto" w:fill="F9F9F9"/>
        </w:rPr>
      </w:pPr>
      <w:r w:rsidRPr="00483A10">
        <w:rPr>
          <w:rFonts w:ascii="Times New Roman" w:eastAsia="Times New Roman" w:hAnsi="Times New Roman" w:cs="Times New Roman"/>
          <w:sz w:val="24"/>
          <w:szCs w:val="24"/>
          <w:shd w:val="clear" w:color="auto" w:fill="F9F9F9"/>
        </w:rPr>
        <w:t>If a student could collect all treasures (maybe 10), then he or her could get a real prize form university, like recycle bag or a cup.</w:t>
      </w:r>
    </w:p>
    <w:p w14:paraId="6BD60112" w14:textId="77777777" w:rsidR="00483A10" w:rsidRDefault="00483A10" w:rsidP="004C7613">
      <w:pPr>
        <w:widowControl w:val="0"/>
        <w:spacing w:line="240" w:lineRule="auto"/>
        <w:rPr>
          <w:ins w:id="44" w:author="Libby Dowling" w:date="2016-05-03T13:28:00Z"/>
        </w:rPr>
      </w:pPr>
    </w:p>
    <w:p w14:paraId="145AF5E8" w14:textId="77777777" w:rsidR="008939BA" w:rsidRDefault="008939BA" w:rsidP="004C7613">
      <w:pPr>
        <w:widowControl w:val="0"/>
        <w:spacing w:line="240" w:lineRule="auto"/>
        <w:rPr>
          <w:ins w:id="45" w:author="Libby Dowling" w:date="2016-05-03T13:28:00Z"/>
        </w:rPr>
      </w:pPr>
    </w:p>
    <w:p w14:paraId="0098746A" w14:textId="457C9989" w:rsidR="008939BA" w:rsidRDefault="008939BA" w:rsidP="004C7613">
      <w:pPr>
        <w:widowControl w:val="0"/>
        <w:spacing w:line="240" w:lineRule="auto"/>
        <w:rPr>
          <w:ins w:id="46" w:author="Libby Dowling" w:date="2016-05-03T13:28:00Z"/>
        </w:rPr>
      </w:pPr>
      <w:ins w:id="47" w:author="Libby Dowling" w:date="2016-05-03T13:28:00Z">
        <w:r>
          <w:t>Timeframe</w:t>
        </w:r>
      </w:ins>
    </w:p>
    <w:p w14:paraId="73B6C3A5" w14:textId="77777777" w:rsidR="008939BA" w:rsidRDefault="008939BA" w:rsidP="004C7613">
      <w:pPr>
        <w:widowControl w:val="0"/>
        <w:spacing w:line="240" w:lineRule="auto"/>
        <w:rPr>
          <w:ins w:id="48" w:author="Libby Dowling" w:date="2016-05-03T13:28:00Z"/>
        </w:rPr>
      </w:pPr>
    </w:p>
    <w:tbl>
      <w:tblPr>
        <w:tblStyle w:val="ad"/>
        <w:tblW w:w="0" w:type="auto"/>
        <w:tblLook w:val="04A0" w:firstRow="1" w:lastRow="0" w:firstColumn="1" w:lastColumn="0" w:noHBand="0" w:noVBand="1"/>
        <w:tblPrChange w:id="49" w:author="Libby Dowling" w:date="2016-05-03T13:29:00Z">
          <w:tblPr>
            <w:tblStyle w:val="ad"/>
            <w:tblW w:w="0" w:type="auto"/>
            <w:tblLook w:val="04A0" w:firstRow="1" w:lastRow="0" w:firstColumn="1" w:lastColumn="0" w:noHBand="0" w:noVBand="1"/>
          </w:tblPr>
        </w:tblPrChange>
      </w:tblPr>
      <w:tblGrid>
        <w:gridCol w:w="2830"/>
        <w:gridCol w:w="6189"/>
        <w:tblGridChange w:id="50">
          <w:tblGrid>
            <w:gridCol w:w="2830"/>
            <w:gridCol w:w="1679"/>
            <w:gridCol w:w="4510"/>
          </w:tblGrid>
        </w:tblGridChange>
      </w:tblGrid>
      <w:tr w:rsidR="008939BA" w14:paraId="5B6EC79C" w14:textId="77777777" w:rsidTr="008939BA">
        <w:trPr>
          <w:ins w:id="51" w:author="Libby Dowling" w:date="2016-05-03T13:28:00Z"/>
        </w:trPr>
        <w:tc>
          <w:tcPr>
            <w:tcW w:w="2830" w:type="dxa"/>
            <w:tcPrChange w:id="52" w:author="Libby Dowling" w:date="2016-05-03T13:29:00Z">
              <w:tcPr>
                <w:tcW w:w="4509" w:type="dxa"/>
                <w:gridSpan w:val="2"/>
              </w:tcPr>
            </w:tcPrChange>
          </w:tcPr>
          <w:p w14:paraId="0AB01B9B" w14:textId="550D3BD7" w:rsidR="008939BA" w:rsidRDefault="008939BA" w:rsidP="004C7613">
            <w:pPr>
              <w:widowControl w:val="0"/>
              <w:spacing w:line="240" w:lineRule="auto"/>
              <w:rPr>
                <w:ins w:id="53" w:author="Libby Dowling" w:date="2016-05-03T13:28:00Z"/>
              </w:rPr>
            </w:pPr>
            <w:ins w:id="54" w:author="Libby Dowling" w:date="2016-05-03T13:28:00Z">
              <w:r>
                <w:t>Design</w:t>
              </w:r>
            </w:ins>
            <w:ins w:id="55" w:author="Libby Dowling" w:date="2016-05-03T13:33:00Z">
              <w:r>
                <w:t xml:space="preserve"> &amp; app development</w:t>
              </w:r>
            </w:ins>
          </w:p>
        </w:tc>
        <w:tc>
          <w:tcPr>
            <w:tcW w:w="6189" w:type="dxa"/>
            <w:tcPrChange w:id="56" w:author="Libby Dowling" w:date="2016-05-03T13:29:00Z">
              <w:tcPr>
                <w:tcW w:w="4510" w:type="dxa"/>
              </w:tcPr>
            </w:tcPrChange>
          </w:tcPr>
          <w:p w14:paraId="211FC900" w14:textId="369D8BE9" w:rsidR="008939BA" w:rsidRDefault="008939BA" w:rsidP="004C7613">
            <w:pPr>
              <w:widowControl w:val="0"/>
              <w:spacing w:line="240" w:lineRule="auto"/>
              <w:rPr>
                <w:ins w:id="57" w:author="Libby Dowling" w:date="2016-05-03T13:28:00Z"/>
              </w:rPr>
            </w:pPr>
            <w:ins w:id="58" w:author="Libby Dowling" w:date="2016-05-03T13:32:00Z">
              <w:r>
                <w:t>2 May</w:t>
              </w:r>
            </w:ins>
          </w:p>
        </w:tc>
      </w:tr>
      <w:tr w:rsidR="008939BA" w14:paraId="3D4AAB3B" w14:textId="77777777" w:rsidTr="008939BA">
        <w:trPr>
          <w:ins w:id="59" w:author="Libby Dowling" w:date="2016-05-03T13:28:00Z"/>
        </w:trPr>
        <w:tc>
          <w:tcPr>
            <w:tcW w:w="2830" w:type="dxa"/>
            <w:tcPrChange w:id="60" w:author="Libby Dowling" w:date="2016-05-03T13:29:00Z">
              <w:tcPr>
                <w:tcW w:w="4509" w:type="dxa"/>
                <w:gridSpan w:val="2"/>
              </w:tcPr>
            </w:tcPrChange>
          </w:tcPr>
          <w:p w14:paraId="491BF0D6" w14:textId="06878A30" w:rsidR="008939BA" w:rsidRDefault="008939BA" w:rsidP="004C7613">
            <w:pPr>
              <w:widowControl w:val="0"/>
              <w:spacing w:line="240" w:lineRule="auto"/>
              <w:rPr>
                <w:ins w:id="61" w:author="Libby Dowling" w:date="2016-05-03T13:28:00Z"/>
              </w:rPr>
            </w:pPr>
            <w:ins w:id="62" w:author="Libby Dowling" w:date="2016-05-03T13:28:00Z">
              <w:r>
                <w:t>Review 1</w:t>
              </w:r>
            </w:ins>
          </w:p>
        </w:tc>
        <w:tc>
          <w:tcPr>
            <w:tcW w:w="6189" w:type="dxa"/>
            <w:tcPrChange w:id="63" w:author="Libby Dowling" w:date="2016-05-03T13:29:00Z">
              <w:tcPr>
                <w:tcW w:w="4510" w:type="dxa"/>
              </w:tcPr>
            </w:tcPrChange>
          </w:tcPr>
          <w:p w14:paraId="4FF32120" w14:textId="76019AD3" w:rsidR="008939BA" w:rsidRDefault="008939BA" w:rsidP="004C7613">
            <w:pPr>
              <w:widowControl w:val="0"/>
              <w:spacing w:line="240" w:lineRule="auto"/>
              <w:rPr>
                <w:ins w:id="64" w:author="Libby Dowling" w:date="2016-05-03T13:28:00Z"/>
              </w:rPr>
            </w:pPr>
            <w:ins w:id="65" w:author="Libby Dowling" w:date="2016-05-03T13:32:00Z">
              <w:r>
                <w:t>6 June</w:t>
              </w:r>
            </w:ins>
          </w:p>
        </w:tc>
      </w:tr>
      <w:tr w:rsidR="008939BA" w14:paraId="558507CC" w14:textId="77777777" w:rsidTr="008939BA">
        <w:trPr>
          <w:ins w:id="66" w:author="Libby Dowling" w:date="2016-05-03T13:28:00Z"/>
        </w:trPr>
        <w:tc>
          <w:tcPr>
            <w:tcW w:w="2830" w:type="dxa"/>
            <w:tcPrChange w:id="67" w:author="Libby Dowling" w:date="2016-05-03T13:29:00Z">
              <w:tcPr>
                <w:tcW w:w="4509" w:type="dxa"/>
                <w:gridSpan w:val="2"/>
              </w:tcPr>
            </w:tcPrChange>
          </w:tcPr>
          <w:p w14:paraId="7497D1C5" w14:textId="18CD18D3" w:rsidR="008939BA" w:rsidRDefault="008939BA" w:rsidP="004C7613">
            <w:pPr>
              <w:widowControl w:val="0"/>
              <w:spacing w:line="240" w:lineRule="auto"/>
              <w:rPr>
                <w:ins w:id="68" w:author="Libby Dowling" w:date="2016-05-03T13:28:00Z"/>
              </w:rPr>
            </w:pPr>
            <w:ins w:id="69" w:author="Libby Dowling" w:date="2016-05-03T13:28:00Z">
              <w:r>
                <w:t>Re-develop</w:t>
              </w:r>
            </w:ins>
          </w:p>
        </w:tc>
        <w:tc>
          <w:tcPr>
            <w:tcW w:w="6189" w:type="dxa"/>
            <w:tcPrChange w:id="70" w:author="Libby Dowling" w:date="2016-05-03T13:29:00Z">
              <w:tcPr>
                <w:tcW w:w="4510" w:type="dxa"/>
              </w:tcPr>
            </w:tcPrChange>
          </w:tcPr>
          <w:p w14:paraId="7F575C83" w14:textId="643F9345" w:rsidR="008939BA" w:rsidRDefault="008939BA" w:rsidP="004C7613">
            <w:pPr>
              <w:widowControl w:val="0"/>
              <w:spacing w:line="240" w:lineRule="auto"/>
              <w:rPr>
                <w:ins w:id="71" w:author="Libby Dowling" w:date="2016-05-03T13:28:00Z"/>
              </w:rPr>
            </w:pPr>
            <w:ins w:id="72" w:author="Libby Dowling" w:date="2016-05-03T13:32:00Z">
              <w:r>
                <w:t>25 July</w:t>
              </w:r>
            </w:ins>
          </w:p>
        </w:tc>
      </w:tr>
      <w:tr w:rsidR="008939BA" w14:paraId="0778DCEC" w14:textId="77777777" w:rsidTr="008939BA">
        <w:trPr>
          <w:ins w:id="73" w:author="Libby Dowling" w:date="2016-05-03T13:29:00Z"/>
        </w:trPr>
        <w:tc>
          <w:tcPr>
            <w:tcW w:w="2830" w:type="dxa"/>
          </w:tcPr>
          <w:p w14:paraId="1BAD37CB" w14:textId="384A390C" w:rsidR="008939BA" w:rsidRDefault="008939BA" w:rsidP="004C7613">
            <w:pPr>
              <w:widowControl w:val="0"/>
              <w:spacing w:line="240" w:lineRule="auto"/>
              <w:rPr>
                <w:ins w:id="74" w:author="Libby Dowling" w:date="2016-05-03T13:29:00Z"/>
              </w:rPr>
            </w:pPr>
            <w:ins w:id="75" w:author="Libby Dowling" w:date="2016-05-03T13:29:00Z">
              <w:r>
                <w:t xml:space="preserve">Waste audit </w:t>
              </w:r>
            </w:ins>
            <w:ins w:id="76" w:author="Libby Dowling" w:date="2016-05-03T13:30:00Z">
              <w:r>
                <w:t>–</w:t>
              </w:r>
            </w:ins>
            <w:ins w:id="77" w:author="Libby Dowling" w:date="2016-05-03T13:29:00Z">
              <w:r>
                <w:t xml:space="preserve"> baseline</w:t>
              </w:r>
            </w:ins>
          </w:p>
        </w:tc>
        <w:tc>
          <w:tcPr>
            <w:tcW w:w="6189" w:type="dxa"/>
          </w:tcPr>
          <w:p w14:paraId="5F422456" w14:textId="4F8CB66F" w:rsidR="008939BA" w:rsidRDefault="008939BA" w:rsidP="004C7613">
            <w:pPr>
              <w:widowControl w:val="0"/>
              <w:spacing w:line="240" w:lineRule="auto"/>
              <w:rPr>
                <w:ins w:id="78" w:author="Libby Dowling" w:date="2016-05-03T13:29:00Z"/>
              </w:rPr>
            </w:pPr>
            <w:ins w:id="79" w:author="Libby Dowling" w:date="2016-05-03T13:31:00Z">
              <w:r>
                <w:t>15 August</w:t>
              </w:r>
            </w:ins>
          </w:p>
        </w:tc>
      </w:tr>
      <w:tr w:rsidR="008939BA" w14:paraId="3D4B7262" w14:textId="77777777" w:rsidTr="008939BA">
        <w:trPr>
          <w:ins w:id="80" w:author="Libby Dowling" w:date="2016-05-03T13:28:00Z"/>
        </w:trPr>
        <w:tc>
          <w:tcPr>
            <w:tcW w:w="2830" w:type="dxa"/>
            <w:tcPrChange w:id="81" w:author="Libby Dowling" w:date="2016-05-03T13:29:00Z">
              <w:tcPr>
                <w:tcW w:w="4509" w:type="dxa"/>
                <w:gridSpan w:val="2"/>
              </w:tcPr>
            </w:tcPrChange>
          </w:tcPr>
          <w:p w14:paraId="6B8900D6" w14:textId="0F3E11C6" w:rsidR="008939BA" w:rsidRDefault="008939BA" w:rsidP="004C7613">
            <w:pPr>
              <w:widowControl w:val="0"/>
              <w:spacing w:line="240" w:lineRule="auto"/>
              <w:rPr>
                <w:ins w:id="82" w:author="Libby Dowling" w:date="2016-05-03T13:28:00Z"/>
              </w:rPr>
            </w:pPr>
            <w:ins w:id="83" w:author="Libby Dowling" w:date="2016-05-03T13:29:00Z">
              <w:r>
                <w:t>Review 2</w:t>
              </w:r>
            </w:ins>
          </w:p>
        </w:tc>
        <w:tc>
          <w:tcPr>
            <w:tcW w:w="6189" w:type="dxa"/>
            <w:tcPrChange w:id="84" w:author="Libby Dowling" w:date="2016-05-03T13:29:00Z">
              <w:tcPr>
                <w:tcW w:w="4510" w:type="dxa"/>
              </w:tcPr>
            </w:tcPrChange>
          </w:tcPr>
          <w:p w14:paraId="01F208E2" w14:textId="7C046467" w:rsidR="008939BA" w:rsidRDefault="008939BA" w:rsidP="004C7613">
            <w:pPr>
              <w:widowControl w:val="0"/>
              <w:spacing w:line="240" w:lineRule="auto"/>
              <w:rPr>
                <w:ins w:id="85" w:author="Libby Dowling" w:date="2016-05-03T13:28:00Z"/>
              </w:rPr>
            </w:pPr>
            <w:ins w:id="86" w:author="Libby Dowling" w:date="2016-05-03T13:31:00Z">
              <w:r>
                <w:t>15 August</w:t>
              </w:r>
            </w:ins>
          </w:p>
        </w:tc>
      </w:tr>
      <w:tr w:rsidR="008939BA" w14:paraId="6B72A052" w14:textId="77777777" w:rsidTr="008939BA">
        <w:trPr>
          <w:ins w:id="87" w:author="Libby Dowling" w:date="2016-05-03T13:28:00Z"/>
        </w:trPr>
        <w:tc>
          <w:tcPr>
            <w:tcW w:w="2830" w:type="dxa"/>
            <w:tcPrChange w:id="88" w:author="Libby Dowling" w:date="2016-05-03T13:29:00Z">
              <w:tcPr>
                <w:tcW w:w="4509" w:type="dxa"/>
                <w:gridSpan w:val="2"/>
              </w:tcPr>
            </w:tcPrChange>
          </w:tcPr>
          <w:p w14:paraId="127000DC" w14:textId="50353017" w:rsidR="008939BA" w:rsidRDefault="008939BA" w:rsidP="004C7613">
            <w:pPr>
              <w:widowControl w:val="0"/>
              <w:spacing w:line="240" w:lineRule="auto"/>
              <w:rPr>
                <w:ins w:id="89" w:author="Libby Dowling" w:date="2016-05-03T13:28:00Z"/>
              </w:rPr>
            </w:pPr>
            <w:ins w:id="90" w:author="Libby Dowling" w:date="2016-05-03T13:29:00Z">
              <w:r>
                <w:t>Finalise</w:t>
              </w:r>
            </w:ins>
          </w:p>
        </w:tc>
        <w:tc>
          <w:tcPr>
            <w:tcW w:w="6189" w:type="dxa"/>
            <w:tcPrChange w:id="91" w:author="Libby Dowling" w:date="2016-05-03T13:29:00Z">
              <w:tcPr>
                <w:tcW w:w="4510" w:type="dxa"/>
              </w:tcPr>
            </w:tcPrChange>
          </w:tcPr>
          <w:p w14:paraId="6DDDA793" w14:textId="74D3CA4A" w:rsidR="008939BA" w:rsidRDefault="008939BA" w:rsidP="004C7613">
            <w:pPr>
              <w:widowControl w:val="0"/>
              <w:spacing w:line="240" w:lineRule="auto"/>
              <w:rPr>
                <w:ins w:id="92" w:author="Libby Dowling" w:date="2016-05-03T13:28:00Z"/>
              </w:rPr>
            </w:pPr>
            <w:ins w:id="93" w:author="Libby Dowling" w:date="2016-05-03T13:31:00Z">
              <w:r>
                <w:t>22 August</w:t>
              </w:r>
            </w:ins>
          </w:p>
        </w:tc>
      </w:tr>
      <w:tr w:rsidR="008939BA" w14:paraId="25683A04" w14:textId="77777777" w:rsidTr="008939BA">
        <w:trPr>
          <w:ins w:id="94" w:author="Libby Dowling" w:date="2016-05-03T13:29:00Z"/>
        </w:trPr>
        <w:tc>
          <w:tcPr>
            <w:tcW w:w="2830" w:type="dxa"/>
            <w:tcPrChange w:id="95" w:author="Libby Dowling" w:date="2016-05-03T13:29:00Z">
              <w:tcPr>
                <w:tcW w:w="4509" w:type="dxa"/>
                <w:gridSpan w:val="2"/>
              </w:tcPr>
            </w:tcPrChange>
          </w:tcPr>
          <w:p w14:paraId="4FE82AED" w14:textId="127B6026" w:rsidR="008939BA" w:rsidRDefault="008939BA" w:rsidP="004C7613">
            <w:pPr>
              <w:widowControl w:val="0"/>
              <w:spacing w:line="240" w:lineRule="auto"/>
              <w:rPr>
                <w:ins w:id="96" w:author="Libby Dowling" w:date="2016-05-03T13:29:00Z"/>
              </w:rPr>
            </w:pPr>
            <w:ins w:id="97" w:author="Libby Dowling" w:date="2016-05-03T13:30:00Z">
              <w:r>
                <w:t>Launch in the Hub</w:t>
              </w:r>
            </w:ins>
          </w:p>
        </w:tc>
        <w:tc>
          <w:tcPr>
            <w:tcW w:w="6189" w:type="dxa"/>
            <w:tcPrChange w:id="98" w:author="Libby Dowling" w:date="2016-05-03T13:29:00Z">
              <w:tcPr>
                <w:tcW w:w="4510" w:type="dxa"/>
              </w:tcPr>
            </w:tcPrChange>
          </w:tcPr>
          <w:p w14:paraId="18C3AA48" w14:textId="2A90171F" w:rsidR="008939BA" w:rsidRDefault="008939BA" w:rsidP="004C7613">
            <w:pPr>
              <w:widowControl w:val="0"/>
              <w:spacing w:line="240" w:lineRule="auto"/>
              <w:rPr>
                <w:ins w:id="99" w:author="Libby Dowling" w:date="2016-05-03T13:29:00Z"/>
              </w:rPr>
            </w:pPr>
            <w:ins w:id="100" w:author="Libby Dowling" w:date="2016-05-03T13:30:00Z">
              <w:r>
                <w:t xml:space="preserve">5 September </w:t>
              </w:r>
            </w:ins>
          </w:p>
        </w:tc>
      </w:tr>
      <w:tr w:rsidR="008939BA" w14:paraId="39C04780" w14:textId="77777777" w:rsidTr="008939BA">
        <w:trPr>
          <w:ins w:id="101" w:author="Libby Dowling" w:date="2016-05-03T13:29:00Z"/>
        </w:trPr>
        <w:tc>
          <w:tcPr>
            <w:tcW w:w="2830" w:type="dxa"/>
            <w:tcPrChange w:id="102" w:author="Libby Dowling" w:date="2016-05-03T13:29:00Z">
              <w:tcPr>
                <w:tcW w:w="4509" w:type="dxa"/>
                <w:gridSpan w:val="2"/>
              </w:tcPr>
            </w:tcPrChange>
          </w:tcPr>
          <w:p w14:paraId="16178A8F" w14:textId="7A8B88FA" w:rsidR="008939BA" w:rsidRDefault="008939BA" w:rsidP="004C7613">
            <w:pPr>
              <w:widowControl w:val="0"/>
              <w:spacing w:line="240" w:lineRule="auto"/>
              <w:rPr>
                <w:ins w:id="103" w:author="Libby Dowling" w:date="2016-05-03T13:29:00Z"/>
              </w:rPr>
            </w:pPr>
            <w:ins w:id="104" w:author="Libby Dowling" w:date="2016-05-03T13:30:00Z">
              <w:r>
                <w:t>Waste audit – evaluation</w:t>
              </w:r>
            </w:ins>
          </w:p>
        </w:tc>
        <w:tc>
          <w:tcPr>
            <w:tcW w:w="6189" w:type="dxa"/>
            <w:tcPrChange w:id="105" w:author="Libby Dowling" w:date="2016-05-03T13:29:00Z">
              <w:tcPr>
                <w:tcW w:w="4510" w:type="dxa"/>
              </w:tcPr>
            </w:tcPrChange>
          </w:tcPr>
          <w:p w14:paraId="202B5749" w14:textId="5612CEB0" w:rsidR="008939BA" w:rsidRDefault="008939BA" w:rsidP="004C7613">
            <w:pPr>
              <w:widowControl w:val="0"/>
              <w:spacing w:line="240" w:lineRule="auto"/>
              <w:rPr>
                <w:ins w:id="106" w:author="Libby Dowling" w:date="2016-05-03T13:29:00Z"/>
              </w:rPr>
            </w:pPr>
            <w:ins w:id="107" w:author="Libby Dowling" w:date="2016-05-03T13:30:00Z">
              <w:r>
                <w:t>12 September</w:t>
              </w:r>
            </w:ins>
          </w:p>
        </w:tc>
      </w:tr>
    </w:tbl>
    <w:p w14:paraId="581B073E" w14:textId="77777777" w:rsidR="008939BA" w:rsidRDefault="008939BA" w:rsidP="004C7613">
      <w:pPr>
        <w:widowControl w:val="0"/>
        <w:spacing w:line="240" w:lineRule="auto"/>
      </w:pPr>
    </w:p>
    <w:sectPr w:rsidR="008939B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Libby Dowling" w:date="2016-05-03T13:17:00Z" w:initials="LD">
    <w:p w14:paraId="1D609B60" w14:textId="77777777" w:rsidR="00D127E0" w:rsidRDefault="00D127E0">
      <w:pPr>
        <w:pStyle w:val="a7"/>
      </w:pPr>
      <w:r>
        <w:rPr>
          <w:rStyle w:val="a6"/>
        </w:rPr>
        <w:annotationRef/>
      </w:r>
      <w:r>
        <w:t xml:space="preserve">Currently University students are putting the wrong things in recycling bins, meaning nothing much is getting recycled. </w:t>
      </w:r>
    </w:p>
  </w:comment>
  <w:comment w:id="6" w:author="Libby Dowling" w:date="2016-05-03T12:58:00Z" w:initials="LD">
    <w:p w14:paraId="1E3586D9" w14:textId="77777777" w:rsidR="00DD4914" w:rsidRDefault="00DD4914">
      <w:pPr>
        <w:pStyle w:val="a7"/>
      </w:pPr>
      <w:r>
        <w:rPr>
          <w:rStyle w:val="a6"/>
        </w:rPr>
        <w:annotationRef/>
      </w:r>
      <w:r>
        <w:t xml:space="preserve">What do you mean? The goal is for students to put waste items in the correct bin. </w:t>
      </w:r>
    </w:p>
  </w:comment>
  <w:comment w:id="26" w:author="Libby Dowling" w:date="2016-05-03T13:13:00Z" w:initials="LD">
    <w:p w14:paraId="0682E590" w14:textId="77777777" w:rsidR="003A129E" w:rsidRDefault="003A129E">
      <w:pPr>
        <w:pStyle w:val="a7"/>
      </w:pPr>
      <w:r>
        <w:rPr>
          <w:rStyle w:val="a6"/>
        </w:rPr>
        <w:annotationRef/>
      </w:r>
      <w:r>
        <w:t>This is</w:t>
      </w:r>
      <w:r w:rsidR="00D127E0">
        <w:t xml:space="preserve"> the aim - </w:t>
      </w:r>
      <w:r>
        <w:t xml:space="preserve">which items belong </w:t>
      </w:r>
      <w:r w:rsidR="00D127E0">
        <w:t>in which bin, see graphic below.</w:t>
      </w:r>
    </w:p>
  </w:comment>
  <w:comment w:id="41" w:author="Libby Dowling" w:date="2016-05-03T13:20:00Z" w:initials="LD">
    <w:p w14:paraId="66AD77AA" w14:textId="77777777" w:rsidR="00D127E0" w:rsidRDefault="00D127E0">
      <w:pPr>
        <w:pStyle w:val="a7"/>
      </w:pPr>
      <w:r>
        <w:rPr>
          <w:rStyle w:val="a6"/>
        </w:rPr>
        <w:annotationRef/>
      </w:r>
      <w:r>
        <w:t>I don’t think we need to confuse the app with too much information. We simply need games that focus on which items should go in which bin. When the student’s WIN a game – they can be reminded of the ‘why’</w:t>
      </w:r>
    </w:p>
  </w:comment>
  <w:comment w:id="42" w:author="Libby Dowling" w:date="2016-05-03T13:22:00Z" w:initials="LD">
    <w:p w14:paraId="27D490FF" w14:textId="77777777" w:rsidR="00D127E0" w:rsidRDefault="00D127E0">
      <w:pPr>
        <w:pStyle w:val="a7"/>
      </w:pPr>
      <w:r>
        <w:rPr>
          <w:rStyle w:val="a6"/>
        </w:rPr>
        <w:annotationRef/>
      </w:r>
      <w:r>
        <w:t>Change this to how, how, how and how</w:t>
      </w:r>
    </w:p>
    <w:p w14:paraId="20CB511E" w14:textId="77777777" w:rsidR="00D127E0" w:rsidRDefault="00D127E0">
      <w:pPr>
        <w:pStyle w:val="a7"/>
      </w:pPr>
      <w:r>
        <w:t>The story line can be separate. For example – candy crush saga takes you on a journey through chocolate island with funny characters, along the way you get better at playing the game</w:t>
      </w:r>
      <w:r w:rsidR="00997675">
        <w:t xml:space="preserve">/clearing the jelly. </w:t>
      </w:r>
    </w:p>
  </w:comment>
  <w:comment w:id="43" w:author="Libby Dowling" w:date="2016-05-03T13:26:00Z" w:initials="LD">
    <w:p w14:paraId="32F3B481" w14:textId="77777777" w:rsidR="00997675" w:rsidRDefault="00997675">
      <w:pPr>
        <w:pStyle w:val="a7"/>
      </w:pPr>
      <w:r>
        <w:rPr>
          <w:rStyle w:val="a6"/>
        </w:rPr>
        <w:annotationRef/>
      </w:r>
      <w:r>
        <w:t>Need to re-work the structure based on my previous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609B60" w15:done="0"/>
  <w15:commentEx w15:paraId="1E3586D9" w15:done="0"/>
  <w15:commentEx w15:paraId="0682E590" w15:done="0"/>
  <w15:commentEx w15:paraId="66AD77AA" w15:done="0"/>
  <w15:commentEx w15:paraId="20CB511E" w15:done="0"/>
  <w15:commentEx w15:paraId="32F3B4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0ED7"/>
    <w:multiLevelType w:val="multilevel"/>
    <w:tmpl w:val="0CE4C714"/>
    <w:lvl w:ilvl="0">
      <w:start w:val="1"/>
      <w:numFmt w:val="decimal"/>
      <w:lvlText w:val="%1."/>
      <w:lvlJc w:val="left"/>
      <w:pPr>
        <w:ind w:left="0" w:firstLine="360"/>
      </w:pPr>
      <w:rPr>
        <w:u w:val="none"/>
      </w:rPr>
    </w:lvl>
    <w:lvl w:ilvl="1">
      <w:start w:val="1"/>
      <w:numFmt w:val="decimal"/>
      <w:lvlText w:val="%2."/>
      <w:lvlJc w:val="left"/>
      <w:pPr>
        <w:ind w:left="2160" w:hanging="360"/>
      </w:pPr>
      <w:rPr>
        <w:rFonts w:hint="default"/>
      </w:rPr>
    </w:lvl>
    <w:lvl w:ilvl="2" w:tentative="1">
      <w:start w:val="1"/>
      <w:numFmt w:val="bullet"/>
      <w:lvlText w:val="■"/>
      <w:lvlJc w:val="left"/>
      <w:pPr>
        <w:ind w:left="1440" w:firstLine="1800"/>
      </w:pPr>
      <w:rPr>
        <w:u w:val="none"/>
      </w:rPr>
    </w:lvl>
    <w:lvl w:ilvl="3" w:tentative="1">
      <w:start w:val="1"/>
      <w:numFmt w:val="bullet"/>
      <w:lvlText w:val="●"/>
      <w:lvlJc w:val="left"/>
      <w:pPr>
        <w:ind w:left="2160" w:firstLine="2520"/>
      </w:pPr>
      <w:rPr>
        <w:u w:val="none"/>
      </w:rPr>
    </w:lvl>
    <w:lvl w:ilvl="4" w:tentative="1">
      <w:start w:val="1"/>
      <w:numFmt w:val="bullet"/>
      <w:lvlText w:val="○"/>
      <w:lvlJc w:val="left"/>
      <w:pPr>
        <w:ind w:left="2880" w:firstLine="3240"/>
      </w:pPr>
      <w:rPr>
        <w:u w:val="none"/>
      </w:rPr>
    </w:lvl>
    <w:lvl w:ilvl="5" w:tentative="1">
      <w:start w:val="1"/>
      <w:numFmt w:val="bullet"/>
      <w:lvlText w:val="■"/>
      <w:lvlJc w:val="left"/>
      <w:pPr>
        <w:ind w:left="3600" w:firstLine="3960"/>
      </w:pPr>
      <w:rPr>
        <w:u w:val="none"/>
      </w:rPr>
    </w:lvl>
    <w:lvl w:ilvl="6" w:tentative="1">
      <w:start w:val="1"/>
      <w:numFmt w:val="bullet"/>
      <w:lvlText w:val="●"/>
      <w:lvlJc w:val="left"/>
      <w:pPr>
        <w:ind w:left="4320" w:firstLine="4680"/>
      </w:pPr>
      <w:rPr>
        <w:u w:val="none"/>
      </w:rPr>
    </w:lvl>
    <w:lvl w:ilvl="7" w:tentative="1">
      <w:start w:val="1"/>
      <w:numFmt w:val="bullet"/>
      <w:lvlText w:val="○"/>
      <w:lvlJc w:val="left"/>
      <w:pPr>
        <w:ind w:left="5040" w:firstLine="5400"/>
      </w:pPr>
      <w:rPr>
        <w:u w:val="none"/>
      </w:rPr>
    </w:lvl>
    <w:lvl w:ilvl="8" w:tentative="1">
      <w:start w:val="1"/>
      <w:numFmt w:val="bullet"/>
      <w:lvlText w:val="■"/>
      <w:lvlJc w:val="left"/>
      <w:pPr>
        <w:ind w:left="5760" w:firstLine="6120"/>
      </w:pPr>
      <w:rPr>
        <w:u w:val="none"/>
      </w:rPr>
    </w:lvl>
  </w:abstractNum>
  <w:abstractNum w:abstractNumId="1" w15:restartNumberingAfterBreak="0">
    <w:nsid w:val="2F0E7414"/>
    <w:multiLevelType w:val="hybridMultilevel"/>
    <w:tmpl w:val="F1C0F468"/>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350F4C71"/>
    <w:multiLevelType w:val="multilevel"/>
    <w:tmpl w:val="9AFE9F90"/>
    <w:lvl w:ilvl="0">
      <w:start w:val="1"/>
      <w:numFmt w:val="decimal"/>
      <w:lvlText w:val="%1."/>
      <w:lvlJc w:val="left"/>
      <w:pPr>
        <w:ind w:left="0" w:firstLine="360"/>
      </w:pPr>
      <w:rPr>
        <w:u w:val="none"/>
      </w:rPr>
    </w:lvl>
    <w:lvl w:ilvl="1">
      <w:start w:val="1"/>
      <w:numFmt w:val="decimal"/>
      <w:lvlText w:val="%2."/>
      <w:lvlJc w:val="left"/>
      <w:pPr>
        <w:ind w:left="2160" w:hanging="360"/>
      </w:pPr>
      <w:rPr>
        <w:rFonts w:hint="default"/>
      </w:rPr>
    </w:lvl>
    <w:lvl w:ilvl="2" w:tentative="1">
      <w:start w:val="1"/>
      <w:numFmt w:val="bullet"/>
      <w:lvlText w:val="■"/>
      <w:lvlJc w:val="left"/>
      <w:pPr>
        <w:ind w:left="1440" w:firstLine="1800"/>
      </w:pPr>
      <w:rPr>
        <w:u w:val="none"/>
      </w:rPr>
    </w:lvl>
    <w:lvl w:ilvl="3" w:tentative="1">
      <w:start w:val="1"/>
      <w:numFmt w:val="bullet"/>
      <w:lvlText w:val="●"/>
      <w:lvlJc w:val="left"/>
      <w:pPr>
        <w:ind w:left="2160" w:firstLine="2520"/>
      </w:pPr>
      <w:rPr>
        <w:u w:val="none"/>
      </w:rPr>
    </w:lvl>
    <w:lvl w:ilvl="4" w:tentative="1">
      <w:start w:val="1"/>
      <w:numFmt w:val="bullet"/>
      <w:lvlText w:val="○"/>
      <w:lvlJc w:val="left"/>
      <w:pPr>
        <w:ind w:left="2880" w:firstLine="3240"/>
      </w:pPr>
      <w:rPr>
        <w:u w:val="none"/>
      </w:rPr>
    </w:lvl>
    <w:lvl w:ilvl="5" w:tentative="1">
      <w:start w:val="1"/>
      <w:numFmt w:val="bullet"/>
      <w:lvlText w:val="■"/>
      <w:lvlJc w:val="left"/>
      <w:pPr>
        <w:ind w:left="3600" w:firstLine="3960"/>
      </w:pPr>
      <w:rPr>
        <w:u w:val="none"/>
      </w:rPr>
    </w:lvl>
    <w:lvl w:ilvl="6" w:tentative="1">
      <w:start w:val="1"/>
      <w:numFmt w:val="bullet"/>
      <w:lvlText w:val="●"/>
      <w:lvlJc w:val="left"/>
      <w:pPr>
        <w:ind w:left="4320" w:firstLine="4680"/>
      </w:pPr>
      <w:rPr>
        <w:u w:val="none"/>
      </w:rPr>
    </w:lvl>
    <w:lvl w:ilvl="7" w:tentative="1">
      <w:start w:val="1"/>
      <w:numFmt w:val="bullet"/>
      <w:lvlText w:val="○"/>
      <w:lvlJc w:val="left"/>
      <w:pPr>
        <w:ind w:left="5040" w:firstLine="5400"/>
      </w:pPr>
      <w:rPr>
        <w:u w:val="none"/>
      </w:rPr>
    </w:lvl>
    <w:lvl w:ilvl="8" w:tentative="1">
      <w:start w:val="1"/>
      <w:numFmt w:val="bullet"/>
      <w:lvlText w:val="■"/>
      <w:lvlJc w:val="left"/>
      <w:pPr>
        <w:ind w:left="5760" w:firstLine="6120"/>
      </w:pPr>
      <w:rPr>
        <w:u w:val="none"/>
      </w:rPr>
    </w:lvl>
  </w:abstractNum>
  <w:abstractNum w:abstractNumId="3" w15:restartNumberingAfterBreak="0">
    <w:nsid w:val="3E435502"/>
    <w:multiLevelType w:val="hybridMultilevel"/>
    <w:tmpl w:val="FE8A9F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0CA53F2"/>
    <w:multiLevelType w:val="multilevel"/>
    <w:tmpl w:val="9AFE9F90"/>
    <w:lvl w:ilvl="0">
      <w:start w:val="1"/>
      <w:numFmt w:val="decimal"/>
      <w:lvlText w:val="%1."/>
      <w:lvlJc w:val="left"/>
      <w:pPr>
        <w:ind w:left="0" w:firstLine="360"/>
      </w:pPr>
      <w:rPr>
        <w:u w:val="none"/>
      </w:rPr>
    </w:lvl>
    <w:lvl w:ilvl="1">
      <w:start w:val="1"/>
      <w:numFmt w:val="decimal"/>
      <w:lvlText w:val="%2."/>
      <w:lvlJc w:val="left"/>
      <w:pPr>
        <w:ind w:left="2160" w:hanging="360"/>
      </w:pPr>
      <w:rPr>
        <w:rFonts w:hint="default"/>
      </w:rPr>
    </w:lvl>
    <w:lvl w:ilvl="2" w:tentative="1">
      <w:start w:val="1"/>
      <w:numFmt w:val="bullet"/>
      <w:lvlText w:val="■"/>
      <w:lvlJc w:val="left"/>
      <w:pPr>
        <w:ind w:left="1440" w:firstLine="1800"/>
      </w:pPr>
      <w:rPr>
        <w:u w:val="none"/>
      </w:rPr>
    </w:lvl>
    <w:lvl w:ilvl="3" w:tentative="1">
      <w:start w:val="1"/>
      <w:numFmt w:val="bullet"/>
      <w:lvlText w:val="●"/>
      <w:lvlJc w:val="left"/>
      <w:pPr>
        <w:ind w:left="2160" w:firstLine="2520"/>
      </w:pPr>
      <w:rPr>
        <w:u w:val="none"/>
      </w:rPr>
    </w:lvl>
    <w:lvl w:ilvl="4" w:tentative="1">
      <w:start w:val="1"/>
      <w:numFmt w:val="bullet"/>
      <w:lvlText w:val="○"/>
      <w:lvlJc w:val="left"/>
      <w:pPr>
        <w:ind w:left="2880" w:firstLine="3240"/>
      </w:pPr>
      <w:rPr>
        <w:u w:val="none"/>
      </w:rPr>
    </w:lvl>
    <w:lvl w:ilvl="5" w:tentative="1">
      <w:start w:val="1"/>
      <w:numFmt w:val="bullet"/>
      <w:lvlText w:val="■"/>
      <w:lvlJc w:val="left"/>
      <w:pPr>
        <w:ind w:left="3600" w:firstLine="3960"/>
      </w:pPr>
      <w:rPr>
        <w:u w:val="none"/>
      </w:rPr>
    </w:lvl>
    <w:lvl w:ilvl="6" w:tentative="1">
      <w:start w:val="1"/>
      <w:numFmt w:val="bullet"/>
      <w:lvlText w:val="●"/>
      <w:lvlJc w:val="left"/>
      <w:pPr>
        <w:ind w:left="4320" w:firstLine="4680"/>
      </w:pPr>
      <w:rPr>
        <w:u w:val="none"/>
      </w:rPr>
    </w:lvl>
    <w:lvl w:ilvl="7" w:tentative="1">
      <w:start w:val="1"/>
      <w:numFmt w:val="bullet"/>
      <w:lvlText w:val="○"/>
      <w:lvlJc w:val="left"/>
      <w:pPr>
        <w:ind w:left="5040" w:firstLine="5400"/>
      </w:pPr>
      <w:rPr>
        <w:u w:val="none"/>
      </w:rPr>
    </w:lvl>
    <w:lvl w:ilvl="8" w:tentative="1">
      <w:start w:val="1"/>
      <w:numFmt w:val="bullet"/>
      <w:lvlText w:val="■"/>
      <w:lvlJc w:val="left"/>
      <w:pPr>
        <w:ind w:left="5760" w:firstLine="6120"/>
      </w:pPr>
      <w:rPr>
        <w:u w:val="none"/>
      </w:rPr>
    </w:lvl>
  </w:abstractNum>
  <w:abstractNum w:abstractNumId="5" w15:restartNumberingAfterBreak="0">
    <w:nsid w:val="45DB1FBE"/>
    <w:multiLevelType w:val="hybridMultilevel"/>
    <w:tmpl w:val="CF76773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5719B440"/>
    <w:multiLevelType w:val="multilevel"/>
    <w:tmpl w:val="A31AAFF0"/>
    <w:lvl w:ilvl="0">
      <w:start w:val="1"/>
      <w:numFmt w:val="bullet"/>
      <w:lvlText w:val="●"/>
      <w:lvlJc w:val="left"/>
      <w:pPr>
        <w:ind w:left="720" w:firstLine="360"/>
      </w:pPr>
      <w:rPr>
        <w:u w:val="none"/>
      </w:rPr>
    </w:lvl>
    <w:lvl w:ilvl="1">
      <w:start w:val="1"/>
      <w:numFmt w:val="decimal"/>
      <w:lvlText w:val="%2."/>
      <w:lvlJc w:val="left"/>
      <w:pPr>
        <w:ind w:left="2880" w:hanging="360"/>
      </w:pPr>
      <w:rPr>
        <w:rFonts w:hint="default"/>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7" w15:restartNumberingAfterBreak="0">
    <w:nsid w:val="5719B44B"/>
    <w:multiLevelType w:val="multilevel"/>
    <w:tmpl w:val="5719B44B"/>
    <w:lvl w:ilvl="0">
      <w:start w:val="1"/>
      <w:numFmt w:val="decimal"/>
      <w:lvlText w:val="%1."/>
      <w:lvlJc w:val="left"/>
      <w:pPr>
        <w:ind w:left="1440" w:firstLine="1080"/>
      </w:pPr>
      <w:rPr>
        <w:u w:val="none"/>
      </w:rPr>
    </w:lvl>
    <w:lvl w:ilvl="1" w:tentative="1">
      <w:start w:val="1"/>
      <w:numFmt w:val="lowerLetter"/>
      <w:lvlText w:val="%2."/>
      <w:lvlJc w:val="left"/>
      <w:pPr>
        <w:ind w:left="2160" w:firstLine="1800"/>
      </w:pPr>
      <w:rPr>
        <w:u w:val="none"/>
      </w:rPr>
    </w:lvl>
    <w:lvl w:ilvl="2" w:tentative="1">
      <w:start w:val="1"/>
      <w:numFmt w:val="lowerRoman"/>
      <w:lvlText w:val="%3."/>
      <w:lvlJc w:val="right"/>
      <w:pPr>
        <w:ind w:left="2880" w:firstLine="2520"/>
      </w:pPr>
      <w:rPr>
        <w:u w:val="none"/>
      </w:rPr>
    </w:lvl>
    <w:lvl w:ilvl="3" w:tentative="1">
      <w:start w:val="1"/>
      <w:numFmt w:val="decimal"/>
      <w:lvlText w:val="%4."/>
      <w:lvlJc w:val="left"/>
      <w:pPr>
        <w:ind w:left="3600" w:firstLine="3240"/>
      </w:pPr>
      <w:rPr>
        <w:u w:val="none"/>
      </w:rPr>
    </w:lvl>
    <w:lvl w:ilvl="4" w:tentative="1">
      <w:start w:val="1"/>
      <w:numFmt w:val="lowerLetter"/>
      <w:lvlText w:val="%5."/>
      <w:lvlJc w:val="left"/>
      <w:pPr>
        <w:ind w:left="4320" w:firstLine="3960"/>
      </w:pPr>
      <w:rPr>
        <w:u w:val="none"/>
      </w:rPr>
    </w:lvl>
    <w:lvl w:ilvl="5" w:tentative="1">
      <w:start w:val="1"/>
      <w:numFmt w:val="lowerRoman"/>
      <w:lvlText w:val="%6."/>
      <w:lvlJc w:val="right"/>
      <w:pPr>
        <w:ind w:left="5040" w:firstLine="4680"/>
      </w:pPr>
      <w:rPr>
        <w:u w:val="none"/>
      </w:rPr>
    </w:lvl>
    <w:lvl w:ilvl="6" w:tentative="1">
      <w:start w:val="1"/>
      <w:numFmt w:val="decimal"/>
      <w:lvlText w:val="%7."/>
      <w:lvlJc w:val="left"/>
      <w:pPr>
        <w:ind w:left="5760" w:firstLine="5400"/>
      </w:pPr>
      <w:rPr>
        <w:u w:val="none"/>
      </w:rPr>
    </w:lvl>
    <w:lvl w:ilvl="7" w:tentative="1">
      <w:start w:val="1"/>
      <w:numFmt w:val="lowerLetter"/>
      <w:lvlText w:val="%8."/>
      <w:lvlJc w:val="left"/>
      <w:pPr>
        <w:ind w:left="6480" w:firstLine="6120"/>
      </w:pPr>
      <w:rPr>
        <w:u w:val="none"/>
      </w:rPr>
    </w:lvl>
    <w:lvl w:ilvl="8" w:tentative="1">
      <w:start w:val="1"/>
      <w:numFmt w:val="lowerRoman"/>
      <w:lvlText w:val="%9."/>
      <w:lvlJc w:val="right"/>
      <w:pPr>
        <w:ind w:left="7200" w:firstLine="6840"/>
      </w:pPr>
      <w:rPr>
        <w:u w:val="none"/>
      </w:rPr>
    </w:lvl>
  </w:abstractNum>
  <w:abstractNum w:abstractNumId="8" w15:restartNumberingAfterBreak="0">
    <w:nsid w:val="5719B456"/>
    <w:multiLevelType w:val="multilevel"/>
    <w:tmpl w:val="5719B456"/>
    <w:lvl w:ilvl="0">
      <w:start w:val="1"/>
      <w:numFmt w:val="decimal"/>
      <w:lvlText w:val="%1."/>
      <w:lvlJc w:val="left"/>
      <w:pPr>
        <w:ind w:left="1440" w:firstLine="1080"/>
      </w:pPr>
      <w:rPr>
        <w:u w:val="none"/>
      </w:rPr>
    </w:lvl>
    <w:lvl w:ilvl="1" w:tentative="1">
      <w:start w:val="1"/>
      <w:numFmt w:val="lowerLetter"/>
      <w:lvlText w:val="%2."/>
      <w:lvlJc w:val="left"/>
      <w:pPr>
        <w:ind w:left="2160" w:firstLine="1800"/>
      </w:pPr>
      <w:rPr>
        <w:u w:val="none"/>
      </w:rPr>
    </w:lvl>
    <w:lvl w:ilvl="2" w:tentative="1">
      <w:start w:val="1"/>
      <w:numFmt w:val="lowerRoman"/>
      <w:lvlText w:val="%3."/>
      <w:lvlJc w:val="right"/>
      <w:pPr>
        <w:ind w:left="2880" w:firstLine="2520"/>
      </w:pPr>
      <w:rPr>
        <w:u w:val="none"/>
      </w:rPr>
    </w:lvl>
    <w:lvl w:ilvl="3" w:tentative="1">
      <w:start w:val="1"/>
      <w:numFmt w:val="decimal"/>
      <w:lvlText w:val="%4."/>
      <w:lvlJc w:val="left"/>
      <w:pPr>
        <w:ind w:left="3600" w:firstLine="3240"/>
      </w:pPr>
      <w:rPr>
        <w:u w:val="none"/>
      </w:rPr>
    </w:lvl>
    <w:lvl w:ilvl="4" w:tentative="1">
      <w:start w:val="1"/>
      <w:numFmt w:val="lowerLetter"/>
      <w:lvlText w:val="%5."/>
      <w:lvlJc w:val="left"/>
      <w:pPr>
        <w:ind w:left="4320" w:firstLine="3960"/>
      </w:pPr>
      <w:rPr>
        <w:u w:val="none"/>
      </w:rPr>
    </w:lvl>
    <w:lvl w:ilvl="5" w:tentative="1">
      <w:start w:val="1"/>
      <w:numFmt w:val="lowerRoman"/>
      <w:lvlText w:val="%6."/>
      <w:lvlJc w:val="right"/>
      <w:pPr>
        <w:ind w:left="5040" w:firstLine="4680"/>
      </w:pPr>
      <w:rPr>
        <w:u w:val="none"/>
      </w:rPr>
    </w:lvl>
    <w:lvl w:ilvl="6" w:tentative="1">
      <w:start w:val="1"/>
      <w:numFmt w:val="decimal"/>
      <w:lvlText w:val="%7."/>
      <w:lvlJc w:val="left"/>
      <w:pPr>
        <w:ind w:left="5760" w:firstLine="5400"/>
      </w:pPr>
      <w:rPr>
        <w:u w:val="none"/>
      </w:rPr>
    </w:lvl>
    <w:lvl w:ilvl="7" w:tentative="1">
      <w:start w:val="1"/>
      <w:numFmt w:val="lowerLetter"/>
      <w:lvlText w:val="%8."/>
      <w:lvlJc w:val="left"/>
      <w:pPr>
        <w:ind w:left="6480" w:firstLine="6120"/>
      </w:pPr>
      <w:rPr>
        <w:u w:val="none"/>
      </w:rPr>
    </w:lvl>
    <w:lvl w:ilvl="8" w:tentative="1">
      <w:start w:val="1"/>
      <w:numFmt w:val="lowerRoman"/>
      <w:lvlText w:val="%9."/>
      <w:lvlJc w:val="right"/>
      <w:pPr>
        <w:ind w:left="7200" w:firstLine="6840"/>
      </w:pPr>
      <w:rPr>
        <w:u w:val="none"/>
      </w:rPr>
    </w:lvl>
  </w:abstractNum>
  <w:abstractNum w:abstractNumId="9" w15:restartNumberingAfterBreak="0">
    <w:nsid w:val="5719B461"/>
    <w:multiLevelType w:val="multilevel"/>
    <w:tmpl w:val="5719B461"/>
    <w:lvl w:ilvl="0">
      <w:start w:val="1"/>
      <w:numFmt w:val="decimal"/>
      <w:lvlText w:val="%1."/>
      <w:lvlJc w:val="left"/>
      <w:pPr>
        <w:ind w:left="1440" w:firstLine="1080"/>
      </w:pPr>
      <w:rPr>
        <w:u w:val="none"/>
      </w:rPr>
    </w:lvl>
    <w:lvl w:ilvl="1" w:tentative="1">
      <w:start w:val="1"/>
      <w:numFmt w:val="lowerLetter"/>
      <w:lvlText w:val="%2."/>
      <w:lvlJc w:val="left"/>
      <w:pPr>
        <w:ind w:left="2160" w:firstLine="1800"/>
      </w:pPr>
      <w:rPr>
        <w:u w:val="none"/>
      </w:rPr>
    </w:lvl>
    <w:lvl w:ilvl="2" w:tentative="1">
      <w:start w:val="1"/>
      <w:numFmt w:val="lowerRoman"/>
      <w:lvlText w:val="%3."/>
      <w:lvlJc w:val="right"/>
      <w:pPr>
        <w:ind w:left="2880" w:firstLine="2520"/>
      </w:pPr>
      <w:rPr>
        <w:u w:val="none"/>
      </w:rPr>
    </w:lvl>
    <w:lvl w:ilvl="3" w:tentative="1">
      <w:start w:val="1"/>
      <w:numFmt w:val="decimal"/>
      <w:lvlText w:val="%4."/>
      <w:lvlJc w:val="left"/>
      <w:pPr>
        <w:ind w:left="3600" w:firstLine="3240"/>
      </w:pPr>
      <w:rPr>
        <w:u w:val="none"/>
      </w:rPr>
    </w:lvl>
    <w:lvl w:ilvl="4" w:tentative="1">
      <w:start w:val="1"/>
      <w:numFmt w:val="lowerLetter"/>
      <w:lvlText w:val="%5."/>
      <w:lvlJc w:val="left"/>
      <w:pPr>
        <w:ind w:left="4320" w:firstLine="3960"/>
      </w:pPr>
      <w:rPr>
        <w:u w:val="none"/>
      </w:rPr>
    </w:lvl>
    <w:lvl w:ilvl="5" w:tentative="1">
      <w:start w:val="1"/>
      <w:numFmt w:val="lowerRoman"/>
      <w:lvlText w:val="%6."/>
      <w:lvlJc w:val="right"/>
      <w:pPr>
        <w:ind w:left="5040" w:firstLine="4680"/>
      </w:pPr>
      <w:rPr>
        <w:u w:val="none"/>
      </w:rPr>
    </w:lvl>
    <w:lvl w:ilvl="6" w:tentative="1">
      <w:start w:val="1"/>
      <w:numFmt w:val="decimal"/>
      <w:lvlText w:val="%7."/>
      <w:lvlJc w:val="left"/>
      <w:pPr>
        <w:ind w:left="5760" w:firstLine="5400"/>
      </w:pPr>
      <w:rPr>
        <w:u w:val="none"/>
      </w:rPr>
    </w:lvl>
    <w:lvl w:ilvl="7" w:tentative="1">
      <w:start w:val="1"/>
      <w:numFmt w:val="lowerLetter"/>
      <w:lvlText w:val="%8."/>
      <w:lvlJc w:val="left"/>
      <w:pPr>
        <w:ind w:left="6480" w:firstLine="6120"/>
      </w:pPr>
      <w:rPr>
        <w:u w:val="none"/>
      </w:rPr>
    </w:lvl>
    <w:lvl w:ilvl="8" w:tentative="1">
      <w:start w:val="1"/>
      <w:numFmt w:val="lowerRoman"/>
      <w:lvlText w:val="%9."/>
      <w:lvlJc w:val="right"/>
      <w:pPr>
        <w:ind w:left="7200" w:firstLine="6840"/>
      </w:pPr>
      <w:rPr>
        <w:u w:val="none"/>
      </w:rPr>
    </w:lvl>
  </w:abstractNum>
  <w:abstractNum w:abstractNumId="10" w15:restartNumberingAfterBreak="0">
    <w:nsid w:val="5719B46C"/>
    <w:multiLevelType w:val="multilevel"/>
    <w:tmpl w:val="5719B46C"/>
    <w:lvl w:ilvl="0">
      <w:start w:val="1"/>
      <w:numFmt w:val="decimal"/>
      <w:lvlText w:val="%1."/>
      <w:lvlJc w:val="left"/>
      <w:pPr>
        <w:ind w:left="1440" w:firstLine="1080"/>
      </w:pPr>
      <w:rPr>
        <w:u w:val="none"/>
      </w:rPr>
    </w:lvl>
    <w:lvl w:ilvl="1" w:tentative="1">
      <w:start w:val="1"/>
      <w:numFmt w:val="lowerLetter"/>
      <w:lvlText w:val="%2."/>
      <w:lvlJc w:val="left"/>
      <w:pPr>
        <w:ind w:left="2160" w:firstLine="1800"/>
      </w:pPr>
      <w:rPr>
        <w:u w:val="none"/>
      </w:rPr>
    </w:lvl>
    <w:lvl w:ilvl="2" w:tentative="1">
      <w:start w:val="1"/>
      <w:numFmt w:val="lowerRoman"/>
      <w:lvlText w:val="%3."/>
      <w:lvlJc w:val="right"/>
      <w:pPr>
        <w:ind w:left="2880" w:firstLine="2520"/>
      </w:pPr>
      <w:rPr>
        <w:u w:val="none"/>
      </w:rPr>
    </w:lvl>
    <w:lvl w:ilvl="3" w:tentative="1">
      <w:start w:val="1"/>
      <w:numFmt w:val="decimal"/>
      <w:lvlText w:val="%4."/>
      <w:lvlJc w:val="left"/>
      <w:pPr>
        <w:ind w:left="3600" w:firstLine="3240"/>
      </w:pPr>
      <w:rPr>
        <w:u w:val="none"/>
      </w:rPr>
    </w:lvl>
    <w:lvl w:ilvl="4" w:tentative="1">
      <w:start w:val="1"/>
      <w:numFmt w:val="lowerLetter"/>
      <w:lvlText w:val="%5."/>
      <w:lvlJc w:val="left"/>
      <w:pPr>
        <w:ind w:left="4320" w:firstLine="3960"/>
      </w:pPr>
      <w:rPr>
        <w:u w:val="none"/>
      </w:rPr>
    </w:lvl>
    <w:lvl w:ilvl="5" w:tentative="1">
      <w:start w:val="1"/>
      <w:numFmt w:val="lowerRoman"/>
      <w:lvlText w:val="%6."/>
      <w:lvlJc w:val="right"/>
      <w:pPr>
        <w:ind w:left="5040" w:firstLine="4680"/>
      </w:pPr>
      <w:rPr>
        <w:u w:val="none"/>
      </w:rPr>
    </w:lvl>
    <w:lvl w:ilvl="6" w:tentative="1">
      <w:start w:val="1"/>
      <w:numFmt w:val="decimal"/>
      <w:lvlText w:val="%7."/>
      <w:lvlJc w:val="left"/>
      <w:pPr>
        <w:ind w:left="5760" w:firstLine="5400"/>
      </w:pPr>
      <w:rPr>
        <w:u w:val="none"/>
      </w:rPr>
    </w:lvl>
    <w:lvl w:ilvl="7" w:tentative="1">
      <w:start w:val="1"/>
      <w:numFmt w:val="lowerLetter"/>
      <w:lvlText w:val="%8."/>
      <w:lvlJc w:val="left"/>
      <w:pPr>
        <w:ind w:left="6480" w:firstLine="6120"/>
      </w:pPr>
      <w:rPr>
        <w:u w:val="none"/>
      </w:rPr>
    </w:lvl>
    <w:lvl w:ilvl="8" w:tentative="1">
      <w:start w:val="1"/>
      <w:numFmt w:val="lowerRoman"/>
      <w:lvlText w:val="%9."/>
      <w:lvlJc w:val="right"/>
      <w:pPr>
        <w:ind w:left="7200" w:firstLine="6840"/>
      </w:pPr>
      <w:rPr>
        <w:u w:val="none"/>
      </w:rPr>
    </w:lvl>
  </w:abstractNum>
  <w:abstractNum w:abstractNumId="11" w15:restartNumberingAfterBreak="0">
    <w:nsid w:val="5FC71EAC"/>
    <w:multiLevelType w:val="hybridMultilevel"/>
    <w:tmpl w:val="E97CD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F6484F"/>
    <w:multiLevelType w:val="hybridMultilevel"/>
    <w:tmpl w:val="6F3836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6B138F4"/>
    <w:multiLevelType w:val="hybridMultilevel"/>
    <w:tmpl w:val="627C97F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77456AA7"/>
    <w:multiLevelType w:val="hybridMultilevel"/>
    <w:tmpl w:val="B72A3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8C61C9C"/>
    <w:multiLevelType w:val="hybridMultilevel"/>
    <w:tmpl w:val="67162A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9"/>
  </w:num>
  <w:num w:numId="5">
    <w:abstractNumId w:val="10"/>
  </w:num>
  <w:num w:numId="6">
    <w:abstractNumId w:val="11"/>
  </w:num>
  <w:num w:numId="7">
    <w:abstractNumId w:val="14"/>
  </w:num>
  <w:num w:numId="8">
    <w:abstractNumId w:val="1"/>
  </w:num>
  <w:num w:numId="9">
    <w:abstractNumId w:val="5"/>
  </w:num>
  <w:num w:numId="10">
    <w:abstractNumId w:val="0"/>
  </w:num>
  <w:num w:numId="11">
    <w:abstractNumId w:val="2"/>
  </w:num>
  <w:num w:numId="12">
    <w:abstractNumId w:val="4"/>
  </w:num>
  <w:num w:numId="13">
    <w:abstractNumId w:val="3"/>
  </w:num>
  <w:num w:numId="14">
    <w:abstractNumId w:val="15"/>
  </w:num>
  <w:num w:numId="15">
    <w:abstractNumId w:val="13"/>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bby Dowling">
    <w15:presenceInfo w15:providerId="AD" w15:userId="S-1-5-21-1390582872-192029990-4074164785-1282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CD7"/>
    <w:rsid w:val="000567D4"/>
    <w:rsid w:val="001417CC"/>
    <w:rsid w:val="003A129E"/>
    <w:rsid w:val="003D4AA3"/>
    <w:rsid w:val="003D4BA9"/>
    <w:rsid w:val="004271EC"/>
    <w:rsid w:val="00483A10"/>
    <w:rsid w:val="004A0567"/>
    <w:rsid w:val="004C7613"/>
    <w:rsid w:val="005048A7"/>
    <w:rsid w:val="00520E40"/>
    <w:rsid w:val="00537DE3"/>
    <w:rsid w:val="00554486"/>
    <w:rsid w:val="006228F2"/>
    <w:rsid w:val="0066230E"/>
    <w:rsid w:val="006A5500"/>
    <w:rsid w:val="006D63DF"/>
    <w:rsid w:val="007263BF"/>
    <w:rsid w:val="00741DB5"/>
    <w:rsid w:val="00776810"/>
    <w:rsid w:val="007E5786"/>
    <w:rsid w:val="008939BA"/>
    <w:rsid w:val="00893E3D"/>
    <w:rsid w:val="008A6F34"/>
    <w:rsid w:val="00911CD7"/>
    <w:rsid w:val="00945692"/>
    <w:rsid w:val="00964C19"/>
    <w:rsid w:val="00981E93"/>
    <w:rsid w:val="00997675"/>
    <w:rsid w:val="009B569B"/>
    <w:rsid w:val="00A11B73"/>
    <w:rsid w:val="00AC313A"/>
    <w:rsid w:val="00BA0328"/>
    <w:rsid w:val="00C036F4"/>
    <w:rsid w:val="00CB7B6F"/>
    <w:rsid w:val="00D127E0"/>
    <w:rsid w:val="00DD272E"/>
    <w:rsid w:val="00DD4914"/>
    <w:rsid w:val="00EB51B6"/>
    <w:rsid w:val="00F166EF"/>
    <w:rsid w:val="00F311F2"/>
    <w:rsid w:val="00F53AE9"/>
    <w:rsid w:val="00F73CA2"/>
    <w:rsid w:val="00F768B3"/>
    <w:rsid w:val="00F84681"/>
    <w:rsid w:val="00FF03FF"/>
    <w:rsid w:val="26955CCB"/>
    <w:rsid w:val="70E838B7"/>
    <w:rsid w:val="78306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AE05"/>
  <w15:docId w15:val="{B128E411-E6FF-4C90-AC96-9D7F7707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宋体" w:hAnsi="Arial" w:cs="Arial"/>
        <w:lang w:val="en-AU" w:eastAsia="zh-CN" w:bidi="ar-SA"/>
      </w:rPr>
    </w:rPrDefault>
    <w:pPrDefault>
      <w:pPr>
        <w:spacing w:after="160" w:line="259" w:lineRule="auto"/>
      </w:pPr>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spacing w:after="0" w:line="276" w:lineRule="auto"/>
    </w:pPr>
    <w:rPr>
      <w:rFonts w:eastAsia="Arial"/>
      <w:color w:val="000000"/>
      <w:sz w:val="22"/>
      <w:szCs w:val="22"/>
    </w:rPr>
  </w:style>
  <w:style w:type="paragraph" w:styleId="1">
    <w:name w:val="heading 1"/>
    <w:basedOn w:val="a"/>
    <w:next w:val="a"/>
    <w:qFormat/>
    <w:pPr>
      <w:keepNext/>
      <w:keepLines/>
      <w:spacing w:before="400" w:after="120"/>
      <w:contextualSpacing/>
      <w:outlineLvl w:val="0"/>
    </w:pPr>
    <w:rPr>
      <w:sz w:val="40"/>
      <w:szCs w:val="40"/>
    </w:rPr>
  </w:style>
  <w:style w:type="paragraph" w:styleId="2">
    <w:name w:val="heading 2"/>
    <w:basedOn w:val="a"/>
    <w:next w:val="a"/>
    <w:qFormat/>
    <w:pPr>
      <w:keepNext/>
      <w:keepLines/>
      <w:spacing w:before="360" w:after="120"/>
      <w:contextualSpacing/>
      <w:outlineLvl w:val="1"/>
    </w:pPr>
    <w:rPr>
      <w:sz w:val="32"/>
      <w:szCs w:val="32"/>
    </w:rPr>
  </w:style>
  <w:style w:type="paragraph" w:styleId="3">
    <w:name w:val="heading 3"/>
    <w:basedOn w:val="a"/>
    <w:next w:val="a"/>
    <w:qFormat/>
    <w:pPr>
      <w:keepNext/>
      <w:keepLines/>
      <w:spacing w:before="320" w:after="80"/>
      <w:contextualSpacing/>
      <w:outlineLvl w:val="2"/>
    </w:pPr>
    <w:rPr>
      <w:color w:val="434343"/>
      <w:sz w:val="28"/>
      <w:szCs w:val="28"/>
    </w:rPr>
  </w:style>
  <w:style w:type="paragraph" w:styleId="4">
    <w:name w:val="heading 4"/>
    <w:basedOn w:val="a"/>
    <w:next w:val="a"/>
    <w:qFormat/>
    <w:pPr>
      <w:keepNext/>
      <w:keepLines/>
      <w:spacing w:before="280" w:after="80"/>
      <w:contextualSpacing/>
      <w:outlineLvl w:val="3"/>
    </w:pPr>
    <w:rPr>
      <w:color w:val="666666"/>
      <w:sz w:val="24"/>
      <w:szCs w:val="24"/>
    </w:rPr>
  </w:style>
  <w:style w:type="paragraph" w:styleId="5">
    <w:name w:val="heading 5"/>
    <w:basedOn w:val="a"/>
    <w:next w:val="a"/>
    <w:qFormat/>
    <w:pPr>
      <w:keepNext/>
      <w:keepLines/>
      <w:spacing w:before="240" w:after="80"/>
      <w:contextualSpacing/>
      <w:outlineLvl w:val="4"/>
    </w:pPr>
    <w:rPr>
      <w:color w:val="666666"/>
    </w:rPr>
  </w:style>
  <w:style w:type="paragraph" w:styleId="6">
    <w:name w:val="heading 6"/>
    <w:basedOn w:val="a"/>
    <w:next w:val="a"/>
    <w:qFormat/>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qFormat/>
    <w:pPr>
      <w:keepNext/>
      <w:keepLines/>
      <w:spacing w:after="320"/>
      <w:contextualSpacing/>
    </w:pPr>
    <w:rPr>
      <w:color w:val="666666"/>
      <w:sz w:val="30"/>
      <w:szCs w:val="30"/>
    </w:rPr>
  </w:style>
  <w:style w:type="paragraph" w:styleId="a4">
    <w:name w:val="Title"/>
    <w:basedOn w:val="a"/>
    <w:next w:val="a"/>
    <w:qFormat/>
    <w:pPr>
      <w:keepNext/>
      <w:keepLines/>
      <w:spacing w:after="60"/>
      <w:contextualSpacing/>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a5">
    <w:name w:val="List Paragraph"/>
    <w:basedOn w:val="a"/>
    <w:uiPriority w:val="99"/>
    <w:rsid w:val="00F768B3"/>
    <w:pPr>
      <w:ind w:left="720"/>
      <w:contextualSpacing/>
    </w:pPr>
  </w:style>
  <w:style w:type="character" w:styleId="a6">
    <w:name w:val="annotation reference"/>
    <w:basedOn w:val="a0"/>
    <w:rsid w:val="00DD4914"/>
    <w:rPr>
      <w:sz w:val="16"/>
      <w:szCs w:val="16"/>
    </w:rPr>
  </w:style>
  <w:style w:type="paragraph" w:styleId="a7">
    <w:name w:val="annotation text"/>
    <w:basedOn w:val="a"/>
    <w:link w:val="a8"/>
    <w:rsid w:val="00DD4914"/>
    <w:pPr>
      <w:spacing w:line="240" w:lineRule="auto"/>
    </w:pPr>
    <w:rPr>
      <w:sz w:val="20"/>
      <w:szCs w:val="20"/>
    </w:rPr>
  </w:style>
  <w:style w:type="character" w:customStyle="1" w:styleId="a8">
    <w:name w:val="批注文字 字符"/>
    <w:basedOn w:val="a0"/>
    <w:link w:val="a7"/>
    <w:rsid w:val="00DD4914"/>
    <w:rPr>
      <w:rFonts w:eastAsia="Arial"/>
      <w:color w:val="000000"/>
    </w:rPr>
  </w:style>
  <w:style w:type="paragraph" w:styleId="a9">
    <w:name w:val="annotation subject"/>
    <w:basedOn w:val="a7"/>
    <w:next w:val="a7"/>
    <w:link w:val="aa"/>
    <w:rsid w:val="00DD4914"/>
    <w:rPr>
      <w:b/>
      <w:bCs/>
    </w:rPr>
  </w:style>
  <w:style w:type="character" w:customStyle="1" w:styleId="aa">
    <w:name w:val="批注主题 字符"/>
    <w:basedOn w:val="a8"/>
    <w:link w:val="a9"/>
    <w:rsid w:val="00DD4914"/>
    <w:rPr>
      <w:rFonts w:eastAsia="Arial"/>
      <w:b/>
      <w:bCs/>
      <w:color w:val="000000"/>
    </w:rPr>
  </w:style>
  <w:style w:type="paragraph" w:styleId="ab">
    <w:name w:val="Balloon Text"/>
    <w:basedOn w:val="a"/>
    <w:link w:val="ac"/>
    <w:rsid w:val="00DD4914"/>
    <w:pPr>
      <w:spacing w:line="240" w:lineRule="auto"/>
    </w:pPr>
    <w:rPr>
      <w:rFonts w:ascii="Segoe UI" w:hAnsi="Segoe UI" w:cs="Segoe UI"/>
      <w:sz w:val="18"/>
      <w:szCs w:val="18"/>
    </w:rPr>
  </w:style>
  <w:style w:type="character" w:customStyle="1" w:styleId="ac">
    <w:name w:val="批注框文本 字符"/>
    <w:basedOn w:val="a0"/>
    <w:link w:val="ab"/>
    <w:rsid w:val="00DD4914"/>
    <w:rPr>
      <w:rFonts w:ascii="Segoe UI" w:eastAsia="Arial" w:hAnsi="Segoe UI" w:cs="Segoe UI"/>
      <w:color w:val="000000"/>
      <w:sz w:val="18"/>
      <w:szCs w:val="18"/>
    </w:rPr>
  </w:style>
  <w:style w:type="table" w:styleId="ad">
    <w:name w:val="Table Grid"/>
    <w:basedOn w:val="a1"/>
    <w:rsid w:val="00893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imiszm/WasteEducationSystem"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c:creator>
  <cp:lastModifiedBy>min zan</cp:lastModifiedBy>
  <cp:revision>2</cp:revision>
  <dcterms:created xsi:type="dcterms:W3CDTF">2016-05-22T06:45:00Z</dcterms:created>
  <dcterms:modified xsi:type="dcterms:W3CDTF">2016-05-22T06:45:00Z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